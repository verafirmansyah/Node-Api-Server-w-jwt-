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6CF" w:rsidRPr="006746CF" w:rsidRDefault="006746CF" w:rsidP="006746CF">
      <w:pPr>
        <w:shd w:val="clear" w:color="auto" w:fill="FFFFFF"/>
        <w:spacing w:after="0" w:line="240" w:lineRule="auto"/>
        <w:textAlignment w:val="baseline"/>
        <w:outlineLvl w:val="0"/>
        <w:rPr>
          <w:rFonts w:ascii="inherit" w:eastAsia="Times New Roman" w:hAnsi="inherit" w:cs="Times New Roman"/>
          <w:b/>
          <w:bCs/>
          <w:kern w:val="36"/>
          <w:sz w:val="48"/>
          <w:szCs w:val="48"/>
        </w:rPr>
      </w:pPr>
      <w:hyperlink r:id="rId5" w:history="1">
        <w:r w:rsidRPr="006746CF">
          <w:rPr>
            <w:rFonts w:ascii="inherit" w:eastAsia="Times New Roman" w:hAnsi="inherit" w:cs="Times New Roman"/>
            <w:b/>
            <w:bCs/>
            <w:color w:val="000000"/>
            <w:kern w:val="36"/>
            <w:sz w:val="54"/>
            <w:szCs w:val="54"/>
            <w:u w:val="single"/>
            <w:bdr w:val="none" w:sz="0" w:space="0" w:color="auto" w:frame="1"/>
          </w:rPr>
          <w:t>RESTful API Using Node and Express 4</w:t>
        </w:r>
      </w:hyperlink>
    </w:p>
    <w:p w:rsidR="006746CF" w:rsidRPr="006746CF" w:rsidRDefault="006746CF" w:rsidP="006746CF">
      <w:pPr>
        <w:numPr>
          <w:ilvl w:val="0"/>
          <w:numId w:val="1"/>
        </w:numPr>
        <w:spacing w:after="0" w:line="240" w:lineRule="auto"/>
        <w:ind w:left="0"/>
        <w:textAlignment w:val="baseline"/>
        <w:rPr>
          <w:rFonts w:ascii="inherit" w:eastAsia="Times New Roman" w:hAnsi="inherit" w:cs="Times New Roman"/>
          <w:sz w:val="24"/>
          <w:szCs w:val="24"/>
        </w:rPr>
      </w:pPr>
      <w:hyperlink r:id="rId6" w:tgtFrame="_blank" w:tooltip="Share on Facebook" w:history="1">
        <w:r w:rsidRPr="006746CF">
          <w:rPr>
            <w:rFonts w:ascii="inherit" w:eastAsia="Times New Roman" w:hAnsi="inherit" w:cs="Times New Roman"/>
            <w:caps/>
            <w:color w:val="0000FF"/>
            <w:spacing w:val="15"/>
            <w:sz w:val="18"/>
            <w:szCs w:val="18"/>
            <w:u w:val="single"/>
            <w:bdr w:val="none" w:sz="0" w:space="0" w:color="auto" w:frame="1"/>
            <w:shd w:val="clear" w:color="auto" w:fill="3B5998"/>
          </w:rPr>
          <w:t>SHARE ON FACEBOOK</w:t>
        </w:r>
      </w:hyperlink>
    </w:p>
    <w:p w:rsidR="006746CF" w:rsidRPr="006746CF" w:rsidRDefault="006746CF" w:rsidP="006746CF">
      <w:pPr>
        <w:numPr>
          <w:ilvl w:val="0"/>
          <w:numId w:val="1"/>
        </w:numPr>
        <w:spacing w:after="0" w:line="240" w:lineRule="auto"/>
        <w:ind w:left="0"/>
        <w:textAlignment w:val="baseline"/>
        <w:rPr>
          <w:rFonts w:ascii="inherit" w:eastAsia="Times New Roman" w:hAnsi="inherit" w:cs="Times New Roman"/>
          <w:sz w:val="24"/>
          <w:szCs w:val="24"/>
        </w:rPr>
      </w:pPr>
      <w:hyperlink r:id="rId7" w:tgtFrame="_blank" w:tooltip="Tweet" w:history="1">
        <w:r w:rsidRPr="006746CF">
          <w:rPr>
            <w:rFonts w:ascii="inherit" w:eastAsia="Times New Roman" w:hAnsi="inherit" w:cs="Times New Roman"/>
            <w:caps/>
            <w:color w:val="0000FF"/>
            <w:spacing w:val="15"/>
            <w:sz w:val="18"/>
            <w:szCs w:val="18"/>
            <w:u w:val="single"/>
            <w:bdr w:val="none" w:sz="0" w:space="0" w:color="auto" w:frame="1"/>
            <w:shd w:val="clear" w:color="auto" w:fill="00ACED"/>
          </w:rPr>
          <w:t>TWEET THIS</w:t>
        </w:r>
      </w:hyperlink>
    </w:p>
    <w:p w:rsidR="006746CF" w:rsidRPr="006746CF" w:rsidRDefault="006746CF" w:rsidP="006746CF">
      <w:pPr>
        <w:numPr>
          <w:ilvl w:val="0"/>
          <w:numId w:val="1"/>
        </w:numPr>
        <w:spacing w:after="0" w:line="240" w:lineRule="auto"/>
        <w:ind w:left="0"/>
        <w:textAlignment w:val="baseline"/>
        <w:rPr>
          <w:rFonts w:ascii="inherit" w:eastAsia="Times New Roman" w:hAnsi="inherit" w:cs="Times New Roman"/>
          <w:sz w:val="24"/>
          <w:szCs w:val="24"/>
        </w:rPr>
      </w:pPr>
      <w:hyperlink r:id="rId8" w:tgtFrame="_blank" w:tooltip="Share on Google+" w:history="1">
        <w:r w:rsidRPr="006746CF">
          <w:rPr>
            <w:rFonts w:ascii="inherit" w:eastAsia="Times New Roman" w:hAnsi="inherit" w:cs="Times New Roman"/>
            <w:caps/>
            <w:color w:val="0000FF"/>
            <w:spacing w:val="15"/>
            <w:sz w:val="18"/>
            <w:szCs w:val="18"/>
            <w:u w:val="single"/>
            <w:bdr w:val="none" w:sz="0" w:space="0" w:color="auto" w:frame="1"/>
            <w:shd w:val="clear" w:color="auto" w:fill="DD4B39"/>
          </w:rPr>
          <w:t>SHARE ON GOOGLE+</w:t>
        </w:r>
      </w:hyperlink>
    </w:p>
    <w:p w:rsidR="006746CF" w:rsidRPr="006746CF" w:rsidRDefault="006746CF" w:rsidP="006746CF">
      <w:pPr>
        <w:numPr>
          <w:ilvl w:val="0"/>
          <w:numId w:val="1"/>
        </w:numPr>
        <w:spacing w:after="0" w:line="240" w:lineRule="auto"/>
        <w:ind w:left="0"/>
        <w:textAlignment w:val="baseline"/>
        <w:rPr>
          <w:rFonts w:ascii="inherit" w:eastAsia="Times New Roman" w:hAnsi="inherit" w:cs="Times New Roman"/>
          <w:sz w:val="24"/>
          <w:szCs w:val="24"/>
        </w:rPr>
      </w:pPr>
      <w:hyperlink r:id="rId9" w:tgtFrame="_blank" w:tooltip="Pin it" w:history="1">
        <w:r w:rsidRPr="006746CF">
          <w:rPr>
            <w:rFonts w:ascii="inherit" w:eastAsia="Times New Roman" w:hAnsi="inherit" w:cs="Times New Roman"/>
            <w:caps/>
            <w:color w:val="0000FF"/>
            <w:spacing w:val="15"/>
            <w:sz w:val="18"/>
            <w:szCs w:val="18"/>
            <w:u w:val="single"/>
            <w:bdr w:val="none" w:sz="0" w:space="0" w:color="auto" w:frame="1"/>
            <w:shd w:val="clear" w:color="auto" w:fill="CB2027"/>
          </w:rPr>
          <w:t>PIN THIS</w:t>
        </w:r>
      </w:hyperlink>
    </w:p>
    <w:p w:rsidR="006746CF" w:rsidRPr="006746CF" w:rsidRDefault="006746CF" w:rsidP="006746CF">
      <w:pPr>
        <w:numPr>
          <w:ilvl w:val="0"/>
          <w:numId w:val="2"/>
        </w:numPr>
        <w:shd w:val="clear" w:color="auto" w:fill="F4F4F4"/>
        <w:spacing w:after="0" w:line="240" w:lineRule="auto"/>
        <w:ind w:left="0"/>
        <w:textAlignment w:val="center"/>
        <w:rPr>
          <w:rFonts w:ascii="inherit" w:eastAsia="Times New Roman" w:hAnsi="inherit" w:cs="Times New Roman"/>
          <w:sz w:val="24"/>
          <w:szCs w:val="24"/>
        </w:rPr>
      </w:pPr>
    </w:p>
    <w:p w:rsidR="006746CF" w:rsidRPr="006746CF" w:rsidRDefault="006746CF" w:rsidP="006746CF">
      <w:pPr>
        <w:numPr>
          <w:ilvl w:val="0"/>
          <w:numId w:val="2"/>
        </w:numPr>
        <w:shd w:val="clear" w:color="auto" w:fill="F4F4F4"/>
        <w:spacing w:after="0" w:line="240" w:lineRule="auto"/>
        <w:ind w:left="0"/>
        <w:textAlignment w:val="center"/>
        <w:rPr>
          <w:rFonts w:ascii="inherit" w:eastAsia="Times New Roman" w:hAnsi="inherit" w:cs="Times New Roman"/>
          <w:sz w:val="24"/>
          <w:szCs w:val="24"/>
        </w:rPr>
      </w:pPr>
      <w:r w:rsidRPr="006746CF">
        <w:rPr>
          <w:rFonts w:ascii="inherit" w:eastAsia="Times New Roman" w:hAnsi="inherit" w:cs="Times New Roman"/>
          <w:sz w:val="24"/>
          <w:szCs w:val="24"/>
        </w:rPr>
        <w:t>AUTHOR</w:t>
      </w:r>
    </w:p>
    <w:p w:rsidR="006746CF" w:rsidRPr="006746CF" w:rsidRDefault="006746CF" w:rsidP="006746CF">
      <w:pPr>
        <w:shd w:val="clear" w:color="auto" w:fill="F4F4F4"/>
        <w:spacing w:after="0" w:line="210" w:lineRule="atLeast"/>
        <w:textAlignment w:val="baseline"/>
        <w:rPr>
          <w:rFonts w:ascii="inherit" w:eastAsia="Times New Roman" w:hAnsi="inherit" w:cs="Times New Roman"/>
          <w:sz w:val="24"/>
          <w:szCs w:val="24"/>
        </w:rPr>
      </w:pPr>
      <w:hyperlink r:id="rId10" w:history="1">
        <w:r w:rsidRPr="006746CF">
          <w:rPr>
            <w:rFonts w:ascii="inherit" w:eastAsia="Times New Roman" w:hAnsi="inherit" w:cs="Times New Roman"/>
            <w:color w:val="000000"/>
            <w:sz w:val="21"/>
            <w:szCs w:val="21"/>
            <w:u w:val="single"/>
            <w:bdr w:val="none" w:sz="0" w:space="0" w:color="auto" w:frame="1"/>
          </w:rPr>
          <w:t>Shahid (UnixRoot) Shaikh</w:t>
        </w:r>
      </w:hyperlink>
    </w:p>
    <w:p w:rsidR="006746CF" w:rsidRPr="006746CF" w:rsidRDefault="006746CF" w:rsidP="006746CF">
      <w:pPr>
        <w:numPr>
          <w:ilvl w:val="0"/>
          <w:numId w:val="2"/>
        </w:numPr>
        <w:shd w:val="clear" w:color="auto" w:fill="F4F4F4"/>
        <w:spacing w:after="0" w:line="240" w:lineRule="auto"/>
        <w:ind w:left="0"/>
        <w:textAlignment w:val="center"/>
        <w:rPr>
          <w:rFonts w:ascii="inherit" w:eastAsia="Times New Roman" w:hAnsi="inherit" w:cs="Times New Roman"/>
          <w:sz w:val="24"/>
          <w:szCs w:val="24"/>
        </w:rPr>
      </w:pPr>
      <w:r w:rsidRPr="006746CF">
        <w:rPr>
          <w:rFonts w:ascii="inherit" w:eastAsia="Times New Roman" w:hAnsi="inherit" w:cs="Times New Roman"/>
          <w:sz w:val="24"/>
          <w:szCs w:val="24"/>
        </w:rPr>
        <w:t>LAST EDITED</w:t>
      </w:r>
    </w:p>
    <w:p w:rsidR="006746CF" w:rsidRPr="006746CF" w:rsidRDefault="006746CF" w:rsidP="006746CF">
      <w:pPr>
        <w:shd w:val="clear" w:color="auto" w:fill="F4F4F4"/>
        <w:spacing w:after="0" w:line="210" w:lineRule="atLeast"/>
        <w:textAlignment w:val="baseline"/>
        <w:rPr>
          <w:rFonts w:ascii="inherit" w:eastAsia="Times New Roman" w:hAnsi="inherit" w:cs="Times New Roman"/>
          <w:sz w:val="24"/>
          <w:szCs w:val="24"/>
        </w:rPr>
      </w:pPr>
      <w:hyperlink r:id="rId11" w:history="1">
        <w:r w:rsidRPr="006746CF">
          <w:rPr>
            <w:rFonts w:ascii="inherit" w:eastAsia="Times New Roman" w:hAnsi="inherit" w:cs="Times New Roman"/>
            <w:color w:val="000000"/>
            <w:sz w:val="21"/>
            <w:szCs w:val="21"/>
            <w:u w:val="single"/>
            <w:bdr w:val="none" w:sz="0" w:space="0" w:color="auto" w:frame="1"/>
          </w:rPr>
          <w:t>Mar 16, 2015</w:t>
        </w:r>
      </w:hyperlink>
    </w:p>
    <w:p w:rsidR="006746CF" w:rsidRPr="006746CF" w:rsidRDefault="006746CF" w:rsidP="006746CF">
      <w:pPr>
        <w:numPr>
          <w:ilvl w:val="0"/>
          <w:numId w:val="2"/>
        </w:numPr>
        <w:shd w:val="clear" w:color="auto" w:fill="F4F4F4"/>
        <w:spacing w:after="0" w:line="240" w:lineRule="auto"/>
        <w:ind w:left="0"/>
        <w:textAlignment w:val="center"/>
        <w:rPr>
          <w:rFonts w:ascii="inherit" w:eastAsia="Times New Roman" w:hAnsi="inherit" w:cs="Times New Roman"/>
          <w:sz w:val="24"/>
          <w:szCs w:val="24"/>
        </w:rPr>
      </w:pPr>
      <w:r w:rsidRPr="006746CF">
        <w:rPr>
          <w:rFonts w:ascii="inherit" w:eastAsia="Times New Roman" w:hAnsi="inherit" w:cs="Times New Roman"/>
          <w:sz w:val="24"/>
          <w:szCs w:val="24"/>
        </w:rPr>
        <w:t>COMMENTS</w:t>
      </w:r>
    </w:p>
    <w:p w:rsidR="006746CF" w:rsidRPr="006746CF" w:rsidRDefault="006746CF" w:rsidP="006746CF">
      <w:pPr>
        <w:shd w:val="clear" w:color="auto" w:fill="F4F4F4"/>
        <w:spacing w:after="0" w:line="210" w:lineRule="atLeast"/>
        <w:textAlignment w:val="baseline"/>
        <w:rPr>
          <w:rFonts w:ascii="inherit" w:eastAsia="Times New Roman" w:hAnsi="inherit" w:cs="Times New Roman"/>
          <w:sz w:val="24"/>
          <w:szCs w:val="24"/>
        </w:rPr>
      </w:pPr>
      <w:r w:rsidRPr="006746CF">
        <w:rPr>
          <w:rFonts w:ascii="inherit" w:eastAsia="Times New Roman" w:hAnsi="inherit" w:cs="Times New Roman"/>
          <w:sz w:val="24"/>
          <w:szCs w:val="24"/>
        </w:rPr>
        <w:t>124</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In this tutorial we’ll learn how to create basic REST API’s using Node.js and Express which retrieve data from MySQL database and give response in JSON format.</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This tutorial is for the beginners and intermediate users of Node.js.</w:t>
      </w:r>
    </w:p>
    <w:p w:rsidR="006746CF" w:rsidRPr="006746CF" w:rsidRDefault="006746CF" w:rsidP="006746CF">
      <w:pPr>
        <w:shd w:val="clear" w:color="auto" w:fill="FFFFFF"/>
        <w:spacing w:before="600" w:after="150" w:line="240" w:lineRule="auto"/>
        <w:textAlignment w:val="baseline"/>
        <w:outlineLvl w:val="2"/>
        <w:rPr>
          <w:rFonts w:ascii="inherit" w:eastAsia="Times New Roman" w:hAnsi="inherit" w:cs="Arial"/>
          <w:b/>
          <w:bCs/>
          <w:color w:val="404040"/>
          <w:sz w:val="27"/>
          <w:szCs w:val="27"/>
        </w:rPr>
      </w:pPr>
      <w:r w:rsidRPr="006746CF">
        <w:rPr>
          <w:rFonts w:ascii="inherit" w:eastAsia="Times New Roman" w:hAnsi="inherit" w:cs="Arial"/>
          <w:b/>
          <w:bCs/>
          <w:color w:val="404040"/>
          <w:sz w:val="27"/>
          <w:szCs w:val="27"/>
        </w:rPr>
        <w:t>Last update :</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This post is updated with the request of users at 3/21/2015. Following are the change log.</w:t>
      </w:r>
    </w:p>
    <w:p w:rsidR="006746CF" w:rsidRPr="006746CF" w:rsidRDefault="006746CF" w:rsidP="006746CF">
      <w:pPr>
        <w:numPr>
          <w:ilvl w:val="0"/>
          <w:numId w:val="3"/>
        </w:numPr>
        <w:shd w:val="clear" w:color="auto" w:fill="FFFFFF"/>
        <w:spacing w:after="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Make SQL queries prepared statement.</w:t>
      </w:r>
    </w:p>
    <w:p w:rsidR="006746CF" w:rsidRPr="006746CF" w:rsidRDefault="006746CF" w:rsidP="006746CF">
      <w:pPr>
        <w:numPr>
          <w:ilvl w:val="0"/>
          <w:numId w:val="3"/>
        </w:numPr>
        <w:shd w:val="clear" w:color="auto" w:fill="FFFFFF"/>
        <w:spacing w:before="150" w:after="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Make passwords hash, do not use it as plain text.</w:t>
      </w:r>
    </w:p>
    <w:p w:rsidR="006746CF" w:rsidRPr="006746CF" w:rsidRDefault="006746CF" w:rsidP="006746CF">
      <w:pPr>
        <w:numPr>
          <w:ilvl w:val="0"/>
          <w:numId w:val="3"/>
        </w:numPr>
        <w:shd w:val="clear" w:color="auto" w:fill="FFFFFF"/>
        <w:spacing w:before="150" w:after="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Updating REST api’s.</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Code is updated on Github with above changes so you can download latest one from there.</w:t>
      </w:r>
    </w:p>
    <w:p w:rsidR="006746CF" w:rsidRPr="006746CF" w:rsidRDefault="006746CF" w:rsidP="006746CF">
      <w:pPr>
        <w:shd w:val="clear" w:color="auto" w:fill="FFFFFF"/>
        <w:spacing w:before="600" w:after="150" w:line="240" w:lineRule="auto"/>
        <w:textAlignment w:val="baseline"/>
        <w:outlineLvl w:val="2"/>
        <w:rPr>
          <w:rFonts w:ascii="inherit" w:eastAsia="Times New Roman" w:hAnsi="inherit" w:cs="Arial"/>
          <w:b/>
          <w:bCs/>
          <w:color w:val="404040"/>
          <w:sz w:val="27"/>
          <w:szCs w:val="27"/>
        </w:rPr>
      </w:pPr>
      <w:r w:rsidRPr="006746CF">
        <w:rPr>
          <w:rFonts w:ascii="inherit" w:eastAsia="Times New Roman" w:hAnsi="inherit" w:cs="Arial"/>
          <w:b/>
          <w:bCs/>
          <w:color w:val="404040"/>
          <w:sz w:val="27"/>
          <w:szCs w:val="27"/>
        </w:rPr>
        <w:t>Introduction :</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What is REST ? As per WikiPedia it is</w:t>
      </w:r>
    </w:p>
    <w:p w:rsidR="006746CF" w:rsidRPr="006746CF" w:rsidRDefault="006746CF" w:rsidP="006746CF">
      <w:pPr>
        <w:shd w:val="clear" w:color="auto" w:fill="F0F4C3"/>
        <w:spacing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 xml:space="preserve">Representational State Transfer (REST) is a software architecture style consisting of guidelines and best practices for creating scalable web services.REST is a coordinated set of constraints applied to the design of </w:t>
      </w:r>
      <w:r w:rsidRPr="006746CF">
        <w:rPr>
          <w:rFonts w:ascii="inherit" w:eastAsia="Times New Roman" w:hAnsi="inherit" w:cs="Arial"/>
          <w:color w:val="404040"/>
          <w:sz w:val="29"/>
          <w:szCs w:val="29"/>
        </w:rPr>
        <w:lastRenderedPageBreak/>
        <w:t>components in a distributed hypermedia system that can lead to a more performant and maintainable architecture.</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Practically speaking if web services supports Uniform behavior, are stateless, allows caching, and provides high level of abstraction of data then it is more likely called as REST api’s.</w:t>
      </w:r>
    </w:p>
    <w:p w:rsidR="006746CF" w:rsidRPr="006746CF" w:rsidRDefault="006746CF" w:rsidP="006746CF">
      <w:pPr>
        <w:shd w:val="clear" w:color="auto" w:fill="FFFFFF"/>
        <w:spacing w:before="600" w:after="150" w:line="240" w:lineRule="auto"/>
        <w:textAlignment w:val="baseline"/>
        <w:outlineLvl w:val="2"/>
        <w:rPr>
          <w:rFonts w:ascii="inherit" w:eastAsia="Times New Roman" w:hAnsi="inherit" w:cs="Arial"/>
          <w:b/>
          <w:bCs/>
          <w:color w:val="404040"/>
          <w:sz w:val="27"/>
          <w:szCs w:val="27"/>
        </w:rPr>
      </w:pPr>
      <w:r w:rsidRPr="006746CF">
        <w:rPr>
          <w:rFonts w:ascii="inherit" w:eastAsia="Times New Roman" w:hAnsi="inherit" w:cs="Arial"/>
          <w:b/>
          <w:bCs/>
          <w:color w:val="404040"/>
          <w:sz w:val="27"/>
          <w:szCs w:val="27"/>
        </w:rPr>
        <w:t>Database design :</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noProof/>
          <w:color w:val="404040"/>
          <w:sz w:val="29"/>
          <w:szCs w:val="29"/>
        </w:rPr>
        <w:drawing>
          <wp:inline distT="0" distB="0" distL="0" distR="0">
            <wp:extent cx="6099175" cy="4201160"/>
            <wp:effectExtent l="0" t="0" r="0" b="8890"/>
            <wp:docPr id="9" name="Picture 9" descr="REST,Node.js,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Node.js,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175" cy="4201160"/>
                    </a:xfrm>
                    <a:prstGeom prst="rect">
                      <a:avLst/>
                    </a:prstGeom>
                    <a:noFill/>
                    <a:ln>
                      <a:noFill/>
                    </a:ln>
                  </pic:spPr>
                </pic:pic>
              </a:graphicData>
            </a:graphic>
          </wp:inline>
        </w:drawing>
      </w:r>
      <w:r w:rsidRPr="006746CF">
        <w:rPr>
          <w:rFonts w:ascii="inherit" w:eastAsia="Times New Roman" w:hAnsi="inherit" w:cs="Arial"/>
          <w:color w:val="404040"/>
          <w:sz w:val="29"/>
          <w:szCs w:val="29"/>
        </w:rPr>
        <w:br/>
      </w:r>
      <w:r w:rsidRPr="006746CF">
        <w:rPr>
          <w:rFonts w:ascii="inherit" w:eastAsia="Times New Roman" w:hAnsi="inherit" w:cs="Arial"/>
          <w:b/>
          <w:bCs/>
          <w:color w:val="404040"/>
          <w:sz w:val="29"/>
          <w:szCs w:val="29"/>
        </w:rPr>
        <w:t>user_login</w:t>
      </w:r>
      <w:r w:rsidRPr="006746CF">
        <w:rPr>
          <w:rFonts w:ascii="inherit" w:eastAsia="Times New Roman" w:hAnsi="inherit" w:cs="Arial"/>
          <w:color w:val="404040"/>
          <w:sz w:val="29"/>
          <w:szCs w:val="29"/>
        </w:rPr>
        <w:t> will store login information for particular user and each user gets an unique ID. </w:t>
      </w:r>
      <w:r w:rsidRPr="006746CF">
        <w:rPr>
          <w:rFonts w:ascii="inherit" w:eastAsia="Times New Roman" w:hAnsi="inherit" w:cs="Arial"/>
          <w:b/>
          <w:bCs/>
          <w:color w:val="404040"/>
          <w:sz w:val="29"/>
          <w:szCs w:val="29"/>
        </w:rPr>
        <w:t>user_info</w:t>
      </w:r>
      <w:r w:rsidRPr="006746CF">
        <w:rPr>
          <w:rFonts w:ascii="inherit" w:eastAsia="Times New Roman" w:hAnsi="inherit" w:cs="Arial"/>
          <w:color w:val="404040"/>
          <w:sz w:val="29"/>
          <w:szCs w:val="29"/>
        </w:rPr>
        <w:t> will store more information about user and will have foreign key constraint to </w:t>
      </w:r>
      <w:r w:rsidRPr="006746CF">
        <w:rPr>
          <w:rFonts w:ascii="inherit" w:eastAsia="Times New Roman" w:hAnsi="inherit" w:cs="Arial"/>
          <w:b/>
          <w:bCs/>
          <w:color w:val="404040"/>
          <w:sz w:val="29"/>
          <w:szCs w:val="29"/>
        </w:rPr>
        <w:t>user_login</w:t>
      </w:r>
      <w:r w:rsidRPr="006746CF">
        <w:rPr>
          <w:rFonts w:ascii="inherit" w:eastAsia="Times New Roman" w:hAnsi="inherit" w:cs="Arial"/>
          <w:color w:val="404040"/>
          <w:sz w:val="29"/>
          <w:szCs w:val="29"/>
        </w:rPr>
        <w:t> table and similarly for </w:t>
      </w:r>
      <w:r w:rsidRPr="006746CF">
        <w:rPr>
          <w:rFonts w:ascii="inherit" w:eastAsia="Times New Roman" w:hAnsi="inherit" w:cs="Arial"/>
          <w:b/>
          <w:bCs/>
          <w:color w:val="404040"/>
          <w:sz w:val="29"/>
          <w:szCs w:val="29"/>
        </w:rPr>
        <w:t>user_status</w:t>
      </w:r>
      <w:r w:rsidRPr="006746CF">
        <w:rPr>
          <w:rFonts w:ascii="inherit" w:eastAsia="Times New Roman" w:hAnsi="inherit" w:cs="Arial"/>
          <w:color w:val="404040"/>
          <w:sz w:val="29"/>
          <w:szCs w:val="29"/>
        </w:rPr>
        <w:t> table.</w:t>
      </w:r>
    </w:p>
    <w:p w:rsidR="006746CF" w:rsidRPr="006746CF" w:rsidRDefault="006746CF" w:rsidP="006746CF">
      <w:pPr>
        <w:shd w:val="clear" w:color="auto" w:fill="FFFFFF"/>
        <w:spacing w:after="0" w:line="240" w:lineRule="auto"/>
        <w:jc w:val="center"/>
        <w:textAlignment w:val="baseline"/>
        <w:rPr>
          <w:rFonts w:ascii="Arial" w:eastAsia="Times New Roman" w:hAnsi="Arial" w:cs="Arial"/>
          <w:color w:val="404040"/>
          <w:sz w:val="24"/>
          <w:szCs w:val="24"/>
        </w:rPr>
      </w:pPr>
      <w:hyperlink r:id="rId13" w:tgtFrame="_blank" w:history="1">
        <w:r w:rsidRPr="006746CF">
          <w:rPr>
            <w:rFonts w:ascii="inherit" w:eastAsia="Times New Roman" w:hAnsi="inherit" w:cs="Arial"/>
            <w:color w:val="800080"/>
            <w:sz w:val="30"/>
            <w:szCs w:val="30"/>
            <w:u w:val="single"/>
            <w:bdr w:val="none" w:sz="0" w:space="0" w:color="auto" w:frame="1"/>
            <w:shd w:val="clear" w:color="auto" w:fill="2196F3"/>
          </w:rPr>
          <w:t>DOWNLOAD CODE</w:t>
        </w:r>
      </w:hyperlink>
    </w:p>
    <w:p w:rsidR="006746CF" w:rsidRPr="006746CF" w:rsidRDefault="006746CF" w:rsidP="006746CF">
      <w:pPr>
        <w:shd w:val="clear" w:color="auto" w:fill="FFFFFF"/>
        <w:spacing w:after="0" w:line="240" w:lineRule="auto"/>
        <w:textAlignment w:val="baseline"/>
        <w:rPr>
          <w:rFonts w:ascii="Arial" w:eastAsia="Times New Roman" w:hAnsi="Arial" w:cs="Arial"/>
          <w:color w:val="404040"/>
          <w:sz w:val="24"/>
          <w:szCs w:val="24"/>
        </w:rPr>
      </w:pPr>
      <w:r w:rsidRPr="006746CF">
        <w:rPr>
          <w:rFonts w:ascii="Arial" w:eastAsia="Times New Roman" w:hAnsi="Arial" w:cs="Arial"/>
          <w:color w:val="404040"/>
          <w:sz w:val="24"/>
          <w:szCs w:val="24"/>
        </w:rPr>
        <w:br/>
        <w:t>Create database name as </w:t>
      </w:r>
      <w:r w:rsidRPr="006746CF">
        <w:rPr>
          <w:rFonts w:ascii="Arial" w:eastAsia="Times New Roman" w:hAnsi="Arial" w:cs="Arial"/>
          <w:b/>
          <w:bCs/>
          <w:color w:val="404040"/>
          <w:sz w:val="24"/>
          <w:szCs w:val="24"/>
        </w:rPr>
        <w:t>“restful_api_demo”</w:t>
      </w:r>
      <w:r w:rsidRPr="006746CF">
        <w:rPr>
          <w:rFonts w:ascii="Arial" w:eastAsia="Times New Roman" w:hAnsi="Arial" w:cs="Arial"/>
          <w:color w:val="404040"/>
          <w:sz w:val="24"/>
          <w:szCs w:val="24"/>
        </w:rPr>
        <w:t> in MySQL via phpmyadmin and go to SQL tab and copy / paste following code to create above tables.</w:t>
      </w:r>
    </w:p>
    <w:p w:rsidR="006746CF" w:rsidRPr="006746CF" w:rsidRDefault="006746CF" w:rsidP="006746CF">
      <w:pPr>
        <w:shd w:val="clear" w:color="auto" w:fill="141414"/>
        <w:spacing w:after="0" w:line="240" w:lineRule="auto"/>
        <w:textAlignment w:val="baseline"/>
        <w:rPr>
          <w:rFonts w:ascii="inherit" w:eastAsia="Times New Roman" w:hAnsi="inherit" w:cs="Arial"/>
          <w:color w:val="404040"/>
          <w:sz w:val="24"/>
          <w:szCs w:val="24"/>
        </w:rPr>
      </w:pPr>
      <w:r w:rsidRPr="006746CF">
        <w:rPr>
          <w:rFonts w:ascii="inherit" w:eastAsia="Times New Roman" w:hAnsi="inherit" w:cs="Arial"/>
          <w:color w:val="404040"/>
          <w:sz w:val="24"/>
          <w:szCs w:val="24"/>
        </w:rPr>
        <w:t>SQL code</w:t>
      </w:r>
    </w:p>
    <w:p w:rsidR="006746CF" w:rsidRPr="006746CF" w:rsidRDefault="006746CF" w:rsidP="006746CF">
      <w:pPr>
        <w:shd w:val="clear" w:color="auto" w:fill="141414"/>
        <w:spacing w:after="150" w:line="336" w:lineRule="atLeast"/>
        <w:textAlignment w:val="baseline"/>
        <w:rPr>
          <w:rFonts w:ascii="Lucida Console" w:eastAsia="Times New Roman" w:hAnsi="Lucida Console" w:cs="Arial"/>
          <w:color w:val="F8F8F8"/>
          <w:sz w:val="20"/>
          <w:szCs w:val="20"/>
        </w:rPr>
      </w:pPr>
      <w:r w:rsidRPr="006746CF">
        <w:rPr>
          <w:rFonts w:ascii="Lucida Console" w:eastAsia="Times New Roman" w:hAnsi="Lucida Console" w:cs="Arial"/>
          <w:color w:val="CDA869"/>
          <w:sz w:val="20"/>
          <w:szCs w:val="20"/>
          <w:bdr w:val="none" w:sz="0" w:space="0" w:color="auto" w:frame="1"/>
        </w:rPr>
        <w:lastRenderedPageBreak/>
        <w:t>SET</w:t>
      </w:r>
      <w:r w:rsidRPr="006746CF">
        <w:rPr>
          <w:rFonts w:ascii="Lucida Console" w:eastAsia="Times New Roman" w:hAnsi="Lucida Console" w:cs="Arial"/>
          <w:color w:val="F8F8F8"/>
          <w:sz w:val="20"/>
          <w:szCs w:val="20"/>
        </w:rPr>
        <w:t> @OLD_UNIQUE_CHECKS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@@UNIQUE_CHECKS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UNIQUE_CHECKS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0</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SET</w:t>
      </w:r>
      <w:r w:rsidRPr="006746CF">
        <w:rPr>
          <w:rFonts w:ascii="Lucida Console" w:eastAsia="Times New Roman" w:hAnsi="Lucida Console" w:cs="Arial"/>
          <w:color w:val="F8F8F8"/>
          <w:sz w:val="20"/>
          <w:szCs w:val="20"/>
        </w:rPr>
        <w:t> @OLD_FOREIGN_KEY_CHECKS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@@FOREIGN_KEY_CHECKS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FOREIGN_KEY_CHECKS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0</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SET</w:t>
      </w:r>
      <w:r w:rsidRPr="006746CF">
        <w:rPr>
          <w:rFonts w:ascii="Lucida Console" w:eastAsia="Times New Roman" w:hAnsi="Lucida Console" w:cs="Arial"/>
          <w:color w:val="F8F8F8"/>
          <w:sz w:val="20"/>
          <w:szCs w:val="20"/>
        </w:rPr>
        <w:t> @OLD_SQL_MODE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@@SQL_MODE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SQL_MODE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'TRADITIONAL,ALLOW_INVALID_DATES'</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CREATE</w:t>
      </w:r>
      <w:r w:rsidRPr="006746CF">
        <w:rPr>
          <w:rFonts w:ascii="Lucida Console" w:eastAsia="Times New Roman" w:hAnsi="Lucida Console" w:cs="Arial"/>
          <w:color w:val="F8F8F8"/>
          <w:sz w:val="20"/>
          <w:szCs w:val="20"/>
        </w:rPr>
        <w:t> SCHEMA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NOT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EXISTS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`restful_api_demo`</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DEFAULT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CHARACTER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SET</w:t>
      </w:r>
      <w:r w:rsidRPr="006746CF">
        <w:rPr>
          <w:rFonts w:ascii="Lucida Console" w:eastAsia="Times New Roman" w:hAnsi="Lucida Console" w:cs="Arial"/>
          <w:color w:val="F8F8F8"/>
          <w:sz w:val="20"/>
          <w:szCs w:val="20"/>
        </w:rPr>
        <w:t> latin1 ;</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USE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`restful_api_demo`</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i/>
          <w:iCs/>
          <w:color w:val="5F5A60"/>
          <w:sz w:val="20"/>
          <w:szCs w:val="20"/>
          <w:bdr w:val="none" w:sz="0" w:space="0" w:color="auto" w:frame="1"/>
        </w:rPr>
        <w:t>-- -----------------------------------------------------</w:t>
      </w:r>
      <w:r w:rsidRPr="006746CF">
        <w:rPr>
          <w:rFonts w:ascii="Lucida Console" w:eastAsia="Times New Roman" w:hAnsi="Lucida Console" w:cs="Arial"/>
          <w:color w:val="F8F8F8"/>
          <w:sz w:val="20"/>
          <w:szCs w:val="20"/>
        </w:rPr>
        <w:br/>
      </w:r>
      <w:r w:rsidRPr="006746CF">
        <w:rPr>
          <w:rFonts w:ascii="Lucida Console" w:eastAsia="Times New Roman" w:hAnsi="Lucida Console" w:cs="Arial"/>
          <w:i/>
          <w:iCs/>
          <w:color w:val="5F5A60"/>
          <w:sz w:val="20"/>
          <w:szCs w:val="20"/>
          <w:bdr w:val="none" w:sz="0" w:space="0" w:color="auto" w:frame="1"/>
        </w:rPr>
        <w:t>-- Table `restful_api_demo`.`user_login`</w:t>
      </w:r>
      <w:r w:rsidRPr="006746CF">
        <w:rPr>
          <w:rFonts w:ascii="Lucida Console" w:eastAsia="Times New Roman" w:hAnsi="Lucida Console" w:cs="Arial"/>
          <w:color w:val="F8F8F8"/>
          <w:sz w:val="20"/>
          <w:szCs w:val="20"/>
        </w:rPr>
        <w:br/>
      </w:r>
      <w:r w:rsidRPr="006746CF">
        <w:rPr>
          <w:rFonts w:ascii="Lucida Console" w:eastAsia="Times New Roman" w:hAnsi="Lucida Console" w:cs="Arial"/>
          <w:i/>
          <w:iCs/>
          <w:color w:val="5F5A60"/>
          <w:sz w:val="20"/>
          <w:szCs w:val="20"/>
          <w:bdr w:val="none" w:sz="0" w:space="0" w:color="auto" w:frame="1"/>
        </w:rPr>
        <w:t>-- -----------------------------------------------------</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DROP</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TABLE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EXISTS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`restful_api_demo`</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`user_login`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CREATE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TABLE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NOT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EXISTS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`restful_api_demo`</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`user_login`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`user_id`</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INT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70</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NOT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AUTO_INCREMENT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`user_email`</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VARCHAR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45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NOT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`user_password`</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VARCHAR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45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`user_join_date`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TIMESTAMP</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DEFAULT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CURRENT_TIMESTAMP</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PRIMARY</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KEY</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`user_id`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UNIQUE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INDEX</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`user_email_UNIQUE`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`user_email`</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ASC</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ENGINE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InnoDB;</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i/>
          <w:iCs/>
          <w:color w:val="5F5A60"/>
          <w:sz w:val="20"/>
          <w:szCs w:val="20"/>
          <w:bdr w:val="none" w:sz="0" w:space="0" w:color="auto" w:frame="1"/>
        </w:rPr>
        <w:t>-- -----------------------------------------------------</w:t>
      </w:r>
      <w:r w:rsidRPr="006746CF">
        <w:rPr>
          <w:rFonts w:ascii="Lucida Console" w:eastAsia="Times New Roman" w:hAnsi="Lucida Console" w:cs="Arial"/>
          <w:color w:val="F8F8F8"/>
          <w:sz w:val="20"/>
          <w:szCs w:val="20"/>
        </w:rPr>
        <w:br/>
      </w:r>
      <w:r w:rsidRPr="006746CF">
        <w:rPr>
          <w:rFonts w:ascii="Lucida Console" w:eastAsia="Times New Roman" w:hAnsi="Lucida Console" w:cs="Arial"/>
          <w:i/>
          <w:iCs/>
          <w:color w:val="5F5A60"/>
          <w:sz w:val="20"/>
          <w:szCs w:val="20"/>
          <w:bdr w:val="none" w:sz="0" w:space="0" w:color="auto" w:frame="1"/>
        </w:rPr>
        <w:t>-- Table `restful_api_demo`.`user_info`</w:t>
      </w:r>
      <w:r w:rsidRPr="006746CF">
        <w:rPr>
          <w:rFonts w:ascii="Lucida Console" w:eastAsia="Times New Roman" w:hAnsi="Lucida Console" w:cs="Arial"/>
          <w:color w:val="F8F8F8"/>
          <w:sz w:val="20"/>
          <w:szCs w:val="20"/>
        </w:rPr>
        <w:br/>
      </w:r>
      <w:r w:rsidRPr="006746CF">
        <w:rPr>
          <w:rFonts w:ascii="Lucida Console" w:eastAsia="Times New Roman" w:hAnsi="Lucida Console" w:cs="Arial"/>
          <w:i/>
          <w:iCs/>
          <w:color w:val="5F5A60"/>
          <w:sz w:val="20"/>
          <w:szCs w:val="20"/>
          <w:bdr w:val="none" w:sz="0" w:space="0" w:color="auto" w:frame="1"/>
        </w:rPr>
        <w:t>-- -----------------------------------------------------</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DROP</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TABLE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EXISTS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`restful_api_demo`</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`user_info`</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CREATE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TABLE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NOT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EXISTS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`restful_api_demo`</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`user_info`</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`user_info_id`</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INT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70</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NOT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AUTO_INCREMENT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`user_id_fk`</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INT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70</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NOT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`user_name`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VARCHAR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45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`user_location`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VARCHAR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45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PRIMARY</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KEY</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`user_info_id`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UNIQUE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INDEX</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`user_id_fk_UNIQUE`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`user_id_fk`</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ASC</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CONSTRAINT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`user_info_foreign_key`</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FOREIGN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KEY</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`user_id_fk`</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REFERENCES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`restful_api_demo`</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`user_login`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`user_id`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ON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DELETE</w:t>
      </w:r>
      <w:r w:rsidRPr="006746CF">
        <w:rPr>
          <w:rFonts w:ascii="Lucida Console" w:eastAsia="Times New Roman" w:hAnsi="Lucida Console" w:cs="Arial"/>
          <w:color w:val="F8F8F8"/>
          <w:sz w:val="20"/>
          <w:szCs w:val="20"/>
        </w:rPr>
        <w:t> NO ACTION</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lastRenderedPageBreak/>
        <w:t>    </w:t>
      </w:r>
      <w:r w:rsidRPr="006746CF">
        <w:rPr>
          <w:rFonts w:ascii="Lucida Console" w:eastAsia="Times New Roman" w:hAnsi="Lucida Console" w:cs="Arial"/>
          <w:color w:val="CDA869"/>
          <w:sz w:val="20"/>
          <w:szCs w:val="20"/>
          <w:bdr w:val="none" w:sz="0" w:space="0" w:color="auto" w:frame="1"/>
        </w:rPr>
        <w:t>ON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UPDATE</w:t>
      </w:r>
      <w:r w:rsidRPr="006746CF">
        <w:rPr>
          <w:rFonts w:ascii="Lucida Console" w:eastAsia="Times New Roman" w:hAnsi="Lucida Console" w:cs="Arial"/>
          <w:color w:val="F8F8F8"/>
          <w:sz w:val="20"/>
          <w:szCs w:val="20"/>
        </w:rPr>
        <w:t> NO ACTION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ENGINE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InnoDB;</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i/>
          <w:iCs/>
          <w:color w:val="5F5A60"/>
          <w:sz w:val="20"/>
          <w:szCs w:val="20"/>
          <w:bdr w:val="none" w:sz="0" w:space="0" w:color="auto" w:frame="1"/>
        </w:rPr>
        <w:t>-- -----------------------------------------------------</w:t>
      </w:r>
      <w:r w:rsidRPr="006746CF">
        <w:rPr>
          <w:rFonts w:ascii="Lucida Console" w:eastAsia="Times New Roman" w:hAnsi="Lucida Console" w:cs="Arial"/>
          <w:color w:val="F8F8F8"/>
          <w:sz w:val="20"/>
          <w:szCs w:val="20"/>
        </w:rPr>
        <w:br/>
      </w:r>
      <w:r w:rsidRPr="006746CF">
        <w:rPr>
          <w:rFonts w:ascii="Lucida Console" w:eastAsia="Times New Roman" w:hAnsi="Lucida Console" w:cs="Arial"/>
          <w:i/>
          <w:iCs/>
          <w:color w:val="5F5A60"/>
          <w:sz w:val="20"/>
          <w:szCs w:val="20"/>
          <w:bdr w:val="none" w:sz="0" w:space="0" w:color="auto" w:frame="1"/>
        </w:rPr>
        <w:t>-- Table `restful_api_demo`.`user_status`</w:t>
      </w:r>
      <w:r w:rsidRPr="006746CF">
        <w:rPr>
          <w:rFonts w:ascii="Lucida Console" w:eastAsia="Times New Roman" w:hAnsi="Lucida Console" w:cs="Arial"/>
          <w:color w:val="F8F8F8"/>
          <w:sz w:val="20"/>
          <w:szCs w:val="20"/>
        </w:rPr>
        <w:br/>
      </w:r>
      <w:r w:rsidRPr="006746CF">
        <w:rPr>
          <w:rFonts w:ascii="Lucida Console" w:eastAsia="Times New Roman" w:hAnsi="Lucida Console" w:cs="Arial"/>
          <w:i/>
          <w:iCs/>
          <w:color w:val="5F5A60"/>
          <w:sz w:val="20"/>
          <w:szCs w:val="20"/>
          <w:bdr w:val="none" w:sz="0" w:space="0" w:color="auto" w:frame="1"/>
        </w:rPr>
        <w:t>-- -----------------------------------------------------</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DROP</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TABLE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EXISTS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`restful_api_demo`</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`user_status`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CREATE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TABLE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NOT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EXISTS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`restful_api_demo`</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`user_status`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`user_status_id`</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INT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70</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NOT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AUTO_INCREMENT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`user_id_fk`</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INT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70</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NOT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`status_text`</w:t>
      </w:r>
      <w:r w:rsidRPr="006746CF">
        <w:rPr>
          <w:rFonts w:ascii="Lucida Console" w:eastAsia="Times New Roman" w:hAnsi="Lucida Console" w:cs="Arial"/>
          <w:color w:val="F8F8F8"/>
          <w:sz w:val="20"/>
          <w:szCs w:val="20"/>
        </w:rPr>
        <w:t> TEXT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DEFAULT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`status_time`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TIMESTAMP</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NULL</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DEFAULT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CURRENT_TIMESTAMP</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PRIMARY</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KEY</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`user_status_id`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UNIQUE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INDEX</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`user_id_fk_UNIQUE`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`user_id_fk`</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ASC</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CONSTRAINT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`user_status_foreign_key`</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FOREIGN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KEY</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`user_id_fk`</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REFERENCES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`restful_api_demo`</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`user_login`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`user_id`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ON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DELETE</w:t>
      </w:r>
      <w:r w:rsidRPr="006746CF">
        <w:rPr>
          <w:rFonts w:ascii="Lucida Console" w:eastAsia="Times New Roman" w:hAnsi="Lucida Console" w:cs="Arial"/>
          <w:color w:val="F8F8F8"/>
          <w:sz w:val="20"/>
          <w:szCs w:val="20"/>
        </w:rPr>
        <w:t> NO ACTION</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ON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UPDATE</w:t>
      </w:r>
      <w:r w:rsidRPr="006746CF">
        <w:rPr>
          <w:rFonts w:ascii="Lucida Console" w:eastAsia="Times New Roman" w:hAnsi="Lucida Console" w:cs="Arial"/>
          <w:color w:val="F8F8F8"/>
          <w:sz w:val="20"/>
          <w:szCs w:val="20"/>
        </w:rPr>
        <w:t> NO ACTION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ENGINE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InnoDB;</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SET</w:t>
      </w:r>
      <w:r w:rsidRPr="006746CF">
        <w:rPr>
          <w:rFonts w:ascii="Lucida Console" w:eastAsia="Times New Roman" w:hAnsi="Lucida Console" w:cs="Arial"/>
          <w:color w:val="F8F8F8"/>
          <w:sz w:val="20"/>
          <w:szCs w:val="20"/>
        </w:rPr>
        <w:t> SQL_MODE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@OLD_SQL_MODE;</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SET</w:t>
      </w:r>
      <w:r w:rsidRPr="006746CF">
        <w:rPr>
          <w:rFonts w:ascii="Lucida Console" w:eastAsia="Times New Roman" w:hAnsi="Lucida Console" w:cs="Arial"/>
          <w:color w:val="F8F8F8"/>
          <w:sz w:val="20"/>
          <w:szCs w:val="20"/>
        </w:rPr>
        <w:t> FOREIGN_KEY_CHECKS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@OLD_FOREIGN_KEY_CHECKS;</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SET</w:t>
      </w:r>
      <w:r w:rsidRPr="006746CF">
        <w:rPr>
          <w:rFonts w:ascii="Lucida Console" w:eastAsia="Times New Roman" w:hAnsi="Lucida Console" w:cs="Arial"/>
          <w:color w:val="F8F8F8"/>
          <w:sz w:val="20"/>
          <w:szCs w:val="20"/>
        </w:rPr>
        <w:t> UNIQUE_CHECKS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@OLD_UNIQUE_CHECKS;</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You can use this code and run it in PHPMyadmin to create databases and tables.</w:t>
      </w:r>
    </w:p>
    <w:p w:rsidR="006746CF" w:rsidRPr="006746CF" w:rsidRDefault="006746CF" w:rsidP="006746CF">
      <w:pPr>
        <w:shd w:val="clear" w:color="auto" w:fill="FFFFFF"/>
        <w:spacing w:before="600" w:after="150" w:line="240" w:lineRule="auto"/>
        <w:textAlignment w:val="baseline"/>
        <w:outlineLvl w:val="2"/>
        <w:rPr>
          <w:rFonts w:ascii="inherit" w:eastAsia="Times New Roman" w:hAnsi="inherit" w:cs="Arial"/>
          <w:b/>
          <w:bCs/>
          <w:color w:val="404040"/>
          <w:sz w:val="27"/>
          <w:szCs w:val="27"/>
        </w:rPr>
      </w:pPr>
      <w:r w:rsidRPr="006746CF">
        <w:rPr>
          <w:rFonts w:ascii="inherit" w:eastAsia="Times New Roman" w:hAnsi="inherit" w:cs="Arial"/>
          <w:b/>
          <w:bCs/>
          <w:color w:val="404040"/>
          <w:sz w:val="27"/>
          <w:szCs w:val="27"/>
        </w:rPr>
        <w:t>Our project :</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Before moving to code , let me explain you directory structure.</w:t>
      </w:r>
    </w:p>
    <w:p w:rsidR="006746CF" w:rsidRPr="006746CF" w:rsidRDefault="006746CF" w:rsidP="006746CF">
      <w:pPr>
        <w:shd w:val="clear" w:color="auto" w:fill="141414"/>
        <w:spacing w:after="150" w:line="336" w:lineRule="atLeast"/>
        <w:textAlignment w:val="baseline"/>
        <w:rPr>
          <w:rFonts w:ascii="Lucida Console" w:eastAsia="Times New Roman" w:hAnsi="Lucida Console" w:cs="Arial"/>
          <w:color w:val="F8F8F8"/>
          <w:sz w:val="20"/>
          <w:szCs w:val="20"/>
        </w:rPr>
      </w:pPr>
      <w:r w:rsidRPr="006746CF">
        <w:rPr>
          <w:rFonts w:ascii="Lucida Console" w:eastAsia="Times New Roman" w:hAnsi="Lucida Console" w:cs="Arial"/>
          <w:color w:val="F8F8F8"/>
          <w:sz w:val="20"/>
          <w:szCs w:val="20"/>
        </w:rPr>
        <w:t>-----+ node_modules ( folder )</w:t>
      </w:r>
      <w:r w:rsidRPr="006746CF">
        <w:rPr>
          <w:rFonts w:ascii="Lucida Console" w:eastAsia="Times New Roman" w:hAnsi="Lucida Console" w:cs="Arial"/>
          <w:color w:val="F8F8F8"/>
          <w:sz w:val="20"/>
          <w:szCs w:val="20"/>
        </w:rPr>
        <w:br/>
        <w:t>--------+ package.json //contains package information.</w:t>
      </w:r>
      <w:r w:rsidRPr="006746CF">
        <w:rPr>
          <w:rFonts w:ascii="Lucida Console" w:eastAsia="Times New Roman" w:hAnsi="Lucida Console" w:cs="Arial"/>
          <w:color w:val="F8F8F8"/>
          <w:sz w:val="20"/>
          <w:szCs w:val="20"/>
        </w:rPr>
        <w:br/>
        <w:t>--------+ Server.js //contains Express code</w:t>
      </w:r>
      <w:r w:rsidRPr="006746CF">
        <w:rPr>
          <w:rFonts w:ascii="Lucida Console" w:eastAsia="Times New Roman" w:hAnsi="Lucida Console" w:cs="Arial"/>
          <w:color w:val="F8F8F8"/>
          <w:sz w:val="20"/>
          <w:szCs w:val="20"/>
        </w:rPr>
        <w:br/>
        <w:t>--------+ REST.js // contains api code</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lastRenderedPageBreak/>
        <w:t>First of all let’s install dependencies we need. Create project directory and create package.json file and paste following code.</w:t>
      </w:r>
    </w:p>
    <w:p w:rsidR="006746CF" w:rsidRPr="006746CF" w:rsidRDefault="006746CF" w:rsidP="006746CF">
      <w:pPr>
        <w:shd w:val="clear" w:color="auto" w:fill="141414"/>
        <w:spacing w:after="0" w:line="240" w:lineRule="auto"/>
        <w:textAlignment w:val="baseline"/>
        <w:rPr>
          <w:rFonts w:ascii="inherit" w:eastAsia="Times New Roman" w:hAnsi="inherit" w:cs="Arial"/>
          <w:color w:val="404040"/>
          <w:sz w:val="24"/>
          <w:szCs w:val="24"/>
        </w:rPr>
      </w:pPr>
      <w:r w:rsidRPr="006746CF">
        <w:rPr>
          <w:rFonts w:ascii="inherit" w:eastAsia="Times New Roman" w:hAnsi="inherit" w:cs="Arial"/>
          <w:color w:val="404040"/>
          <w:sz w:val="24"/>
          <w:szCs w:val="24"/>
          <w:bdr w:val="none" w:sz="0" w:space="0" w:color="auto" w:frame="1"/>
        </w:rPr>
        <w:t>Package.json</w:t>
      </w:r>
    </w:p>
    <w:p w:rsidR="006746CF" w:rsidRPr="006746CF" w:rsidRDefault="006746CF" w:rsidP="006746CF">
      <w:pPr>
        <w:shd w:val="clear" w:color="auto" w:fill="141414"/>
        <w:spacing w:after="150" w:line="336" w:lineRule="atLeast"/>
        <w:textAlignment w:val="baseline"/>
        <w:rPr>
          <w:rFonts w:ascii="Lucida Console" w:eastAsia="Times New Roman" w:hAnsi="Lucida Console" w:cs="Arial"/>
          <w:color w:val="F8F8F8"/>
          <w:sz w:val="20"/>
          <w:szCs w:val="20"/>
        </w:rPr>
      </w:pP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"name"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"RESTful-API"</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"version"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"0.0.1"</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"scripts"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"start"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"node Server.js"</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"dependencies"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"express"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"~4.12.2"</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"mysql"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"~2.5.5"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"body-parser"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"~1.12.0"</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8F9D6A"/>
          <w:sz w:val="20"/>
          <w:szCs w:val="20"/>
          <w:bdr w:val="none" w:sz="0" w:space="0" w:color="auto" w:frame="1"/>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"~1.2.1"</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Install dependencies by typing</w:t>
      </w:r>
    </w:p>
    <w:p w:rsidR="006746CF" w:rsidRPr="006746CF" w:rsidRDefault="006746CF" w:rsidP="006746CF">
      <w:pPr>
        <w:shd w:val="clear" w:color="auto" w:fill="141414"/>
        <w:spacing w:after="150" w:line="336" w:lineRule="atLeast"/>
        <w:textAlignment w:val="baseline"/>
        <w:rPr>
          <w:rFonts w:ascii="Lucida Console" w:eastAsia="Times New Roman" w:hAnsi="Lucida Console" w:cs="Arial"/>
          <w:color w:val="F8F8F8"/>
          <w:sz w:val="20"/>
          <w:szCs w:val="20"/>
        </w:rPr>
      </w:pPr>
      <w:r w:rsidRPr="006746CF">
        <w:rPr>
          <w:rFonts w:ascii="Lucida Console" w:eastAsia="Times New Roman" w:hAnsi="Lucida Console" w:cs="Arial"/>
          <w:color w:val="F8F8F8"/>
          <w:sz w:val="20"/>
          <w:szCs w:val="20"/>
        </w:rPr>
        <w:t>npm install</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Once you have done installing it move to next step !</w:t>
      </w:r>
    </w:p>
    <w:p w:rsidR="006746CF" w:rsidRPr="006746CF" w:rsidRDefault="006746CF" w:rsidP="006746CF">
      <w:pPr>
        <w:shd w:val="clear" w:color="auto" w:fill="FFFFFF"/>
        <w:spacing w:before="600" w:after="150" w:line="240" w:lineRule="auto"/>
        <w:textAlignment w:val="baseline"/>
        <w:outlineLvl w:val="2"/>
        <w:rPr>
          <w:rFonts w:ascii="inherit" w:eastAsia="Times New Roman" w:hAnsi="inherit" w:cs="Arial"/>
          <w:b/>
          <w:bCs/>
          <w:color w:val="404040"/>
          <w:sz w:val="27"/>
          <w:szCs w:val="27"/>
        </w:rPr>
      </w:pPr>
      <w:r w:rsidRPr="006746CF">
        <w:rPr>
          <w:rFonts w:ascii="inherit" w:eastAsia="Times New Roman" w:hAnsi="inherit" w:cs="Arial"/>
          <w:b/>
          <w:bCs/>
          <w:color w:val="404040"/>
          <w:sz w:val="27"/>
          <w:szCs w:val="27"/>
        </w:rPr>
        <w:t>Let’s say “Hello World !”</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Let’s build one simple api which will return “Hello World” every time we do hit it. Here is Server.js file. I am using prototype programming style to modular the code.</w:t>
      </w:r>
    </w:p>
    <w:p w:rsidR="006746CF" w:rsidRPr="006746CF" w:rsidRDefault="006746CF" w:rsidP="006746CF">
      <w:pPr>
        <w:shd w:val="clear" w:color="auto" w:fill="141414"/>
        <w:spacing w:after="0" w:line="240" w:lineRule="auto"/>
        <w:textAlignment w:val="baseline"/>
        <w:rPr>
          <w:rFonts w:ascii="inherit" w:eastAsia="Times New Roman" w:hAnsi="inherit" w:cs="Arial"/>
          <w:color w:val="404040"/>
          <w:sz w:val="24"/>
          <w:szCs w:val="24"/>
        </w:rPr>
      </w:pPr>
      <w:r w:rsidRPr="006746CF">
        <w:rPr>
          <w:rFonts w:ascii="inherit" w:eastAsia="Times New Roman" w:hAnsi="inherit" w:cs="Arial"/>
          <w:color w:val="404040"/>
          <w:sz w:val="24"/>
          <w:szCs w:val="24"/>
          <w:bdr w:val="none" w:sz="0" w:space="0" w:color="auto" w:frame="1"/>
        </w:rPr>
        <w:t>Server.js</w:t>
      </w:r>
    </w:p>
    <w:p w:rsidR="006746CF" w:rsidRPr="006746CF" w:rsidRDefault="006746CF" w:rsidP="006746CF">
      <w:pPr>
        <w:shd w:val="clear" w:color="auto" w:fill="141414"/>
        <w:spacing w:after="150" w:line="336" w:lineRule="atLeast"/>
        <w:textAlignment w:val="baseline"/>
        <w:rPr>
          <w:rFonts w:ascii="Lucida Console" w:eastAsia="Times New Roman" w:hAnsi="Lucida Console" w:cs="Arial"/>
          <w:color w:val="F8F8F8"/>
          <w:sz w:val="20"/>
          <w:szCs w:val="20"/>
        </w:rPr>
      </w:pP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express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require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"express"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mysql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require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"mysql"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bodyParser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require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"body-parser"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md5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require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rest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require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"./REST.js"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app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express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rPr>
        <w:t> REST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self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this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self.</w:t>
      </w:r>
      <w:r w:rsidRPr="006746CF">
        <w:rPr>
          <w:rFonts w:ascii="Lucida Console" w:eastAsia="Times New Roman" w:hAnsi="Lucida Console" w:cs="Arial"/>
          <w:color w:val="9B703F"/>
          <w:sz w:val="20"/>
          <w:szCs w:val="20"/>
          <w:bdr w:val="none" w:sz="0" w:space="0" w:color="auto" w:frame="1"/>
        </w:rPr>
        <w:t>connectMysql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lastRenderedPageBreak/>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REST.</w:t>
      </w:r>
      <w:r w:rsidRPr="006746CF">
        <w:rPr>
          <w:rFonts w:ascii="Lucida Console" w:eastAsia="Times New Roman" w:hAnsi="Lucida Console" w:cs="Arial"/>
          <w:color w:val="CDA869"/>
          <w:sz w:val="20"/>
          <w:szCs w:val="20"/>
          <w:bdr w:val="none" w:sz="0" w:space="0" w:color="auto" w:frame="1"/>
        </w:rPr>
        <w:t>prototype</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connectMysql</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self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this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pool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mysql.</w:t>
      </w:r>
      <w:r w:rsidRPr="006746CF">
        <w:rPr>
          <w:rFonts w:ascii="Lucida Console" w:eastAsia="Times New Roman" w:hAnsi="Lucida Console" w:cs="Arial"/>
          <w:color w:val="9B703F"/>
          <w:sz w:val="20"/>
          <w:szCs w:val="20"/>
          <w:bdr w:val="none" w:sz="0" w:space="0" w:color="auto" w:frame="1"/>
        </w:rPr>
        <w:t>createPool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connectionLimit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F6A4C"/>
          <w:sz w:val="20"/>
          <w:szCs w:val="20"/>
          <w:bdr w:val="none" w:sz="0" w:space="0" w:color="auto" w:frame="1"/>
        </w:rPr>
        <w:t>100</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host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'localhost'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user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'root'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password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database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'restful_api_demo'</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debug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false</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pool.</w:t>
      </w:r>
      <w:r w:rsidRPr="006746CF">
        <w:rPr>
          <w:rFonts w:ascii="Lucida Console" w:eastAsia="Times New Roman" w:hAnsi="Lucida Console" w:cs="Arial"/>
          <w:color w:val="9B703F"/>
          <w:sz w:val="20"/>
          <w:szCs w:val="20"/>
          <w:bdr w:val="none" w:sz="0" w:space="0" w:color="auto" w:frame="1"/>
        </w:rPr>
        <w:t>getConnection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self.</w:t>
      </w:r>
      <w:r w:rsidRPr="006746CF">
        <w:rPr>
          <w:rFonts w:ascii="Lucida Console" w:eastAsia="Times New Roman" w:hAnsi="Lucida Console" w:cs="Arial"/>
          <w:color w:val="9B703F"/>
          <w:sz w:val="20"/>
          <w:szCs w:val="20"/>
          <w:bdr w:val="none" w:sz="0" w:space="0" w:color="auto" w:frame="1"/>
        </w:rPr>
        <w:t>stop</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else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self.</w:t>
      </w:r>
      <w:r w:rsidRPr="006746CF">
        <w:rPr>
          <w:rFonts w:ascii="Lucida Console" w:eastAsia="Times New Roman" w:hAnsi="Lucida Console" w:cs="Arial"/>
          <w:color w:val="9B703F"/>
          <w:sz w:val="20"/>
          <w:szCs w:val="20"/>
          <w:bdr w:val="none" w:sz="0" w:space="0" w:color="auto" w:frame="1"/>
        </w:rPr>
        <w:t>configureExpress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REST.</w:t>
      </w:r>
      <w:r w:rsidRPr="006746CF">
        <w:rPr>
          <w:rFonts w:ascii="Lucida Console" w:eastAsia="Times New Roman" w:hAnsi="Lucida Console" w:cs="Arial"/>
          <w:color w:val="CDA869"/>
          <w:sz w:val="20"/>
          <w:szCs w:val="20"/>
          <w:bdr w:val="none" w:sz="0" w:space="0" w:color="auto" w:frame="1"/>
        </w:rPr>
        <w:t>prototype</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configureExpress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self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this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app.</w:t>
      </w:r>
      <w:r w:rsidRPr="006746CF">
        <w:rPr>
          <w:rFonts w:ascii="Lucida Console" w:eastAsia="Times New Roman" w:hAnsi="Lucida Console" w:cs="Arial"/>
          <w:color w:val="9B703F"/>
          <w:sz w:val="20"/>
          <w:szCs w:val="20"/>
          <w:bdr w:val="none" w:sz="0" w:space="0" w:color="auto" w:frame="1"/>
        </w:rPr>
        <w:t>use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bodyParser.</w:t>
      </w:r>
      <w:r w:rsidRPr="006746CF">
        <w:rPr>
          <w:rFonts w:ascii="Lucida Console" w:eastAsia="Times New Roman" w:hAnsi="Lucida Console" w:cs="Arial"/>
          <w:color w:val="9B703F"/>
          <w:sz w:val="20"/>
          <w:szCs w:val="20"/>
          <w:bdr w:val="none" w:sz="0" w:space="0" w:color="auto" w:frame="1"/>
        </w:rPr>
        <w:t>urlencoded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extended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true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app.</w:t>
      </w:r>
      <w:r w:rsidRPr="006746CF">
        <w:rPr>
          <w:rFonts w:ascii="Lucida Console" w:eastAsia="Times New Roman" w:hAnsi="Lucida Console" w:cs="Arial"/>
          <w:color w:val="9B703F"/>
          <w:sz w:val="20"/>
          <w:szCs w:val="20"/>
          <w:bdr w:val="none" w:sz="0" w:space="0" w:color="auto" w:frame="1"/>
        </w:rPr>
        <w:t>use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bodyParser.</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router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express.</w:t>
      </w:r>
      <w:r w:rsidRPr="006746CF">
        <w:rPr>
          <w:rFonts w:ascii="Lucida Console" w:eastAsia="Times New Roman" w:hAnsi="Lucida Console" w:cs="Arial"/>
          <w:color w:val="9B703F"/>
          <w:sz w:val="20"/>
          <w:szCs w:val="20"/>
          <w:bdr w:val="none" w:sz="0" w:space="0" w:color="auto" w:frame="1"/>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app.</w:t>
      </w:r>
      <w:r w:rsidRPr="006746CF">
        <w:rPr>
          <w:rFonts w:ascii="Lucida Console" w:eastAsia="Times New Roman" w:hAnsi="Lucida Console" w:cs="Arial"/>
          <w:color w:val="9B703F"/>
          <w:sz w:val="20"/>
          <w:szCs w:val="20"/>
          <w:bdr w:val="none" w:sz="0" w:space="0" w:color="auto" w:frame="1"/>
        </w:rPr>
        <w:t>use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'/api'</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rest_router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new</w:t>
      </w:r>
      <w:r w:rsidRPr="006746CF">
        <w:rPr>
          <w:rFonts w:ascii="Lucida Console" w:eastAsia="Times New Roman" w:hAnsi="Lucida Console" w:cs="Arial"/>
          <w:color w:val="F8F8F8"/>
          <w:sz w:val="20"/>
          <w:szCs w:val="20"/>
        </w:rPr>
        <w:t> rest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self.</w:t>
      </w:r>
      <w:r w:rsidRPr="006746CF">
        <w:rPr>
          <w:rFonts w:ascii="Lucida Console" w:eastAsia="Times New Roman" w:hAnsi="Lucida Console" w:cs="Arial"/>
          <w:color w:val="9B703F"/>
          <w:sz w:val="20"/>
          <w:szCs w:val="20"/>
          <w:bdr w:val="none" w:sz="0" w:space="0" w:color="auto" w:frame="1"/>
        </w:rPr>
        <w:t>startServer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REST.</w:t>
      </w:r>
      <w:r w:rsidRPr="006746CF">
        <w:rPr>
          <w:rFonts w:ascii="Lucida Console" w:eastAsia="Times New Roman" w:hAnsi="Lucida Console" w:cs="Arial"/>
          <w:color w:val="CDA869"/>
          <w:sz w:val="20"/>
          <w:szCs w:val="20"/>
          <w:bdr w:val="none" w:sz="0" w:space="0" w:color="auto" w:frame="1"/>
        </w:rPr>
        <w:t>prototype</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startServer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app.</w:t>
      </w:r>
      <w:r w:rsidRPr="006746CF">
        <w:rPr>
          <w:rFonts w:ascii="Lucida Console" w:eastAsia="Times New Roman" w:hAnsi="Lucida Console" w:cs="Arial"/>
          <w:color w:val="9B703F"/>
          <w:sz w:val="20"/>
          <w:szCs w:val="20"/>
          <w:bdr w:val="none" w:sz="0" w:space="0" w:color="auto" w:frame="1"/>
        </w:rPr>
        <w:t>listen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3000</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console.</w:t>
      </w:r>
      <w:r w:rsidRPr="006746CF">
        <w:rPr>
          <w:rFonts w:ascii="Lucida Console" w:eastAsia="Times New Roman" w:hAnsi="Lucida Console" w:cs="Arial"/>
          <w:color w:val="9B703F"/>
          <w:sz w:val="20"/>
          <w:szCs w:val="20"/>
          <w:bdr w:val="none" w:sz="0" w:space="0" w:color="auto" w:frame="1"/>
        </w:rPr>
        <w:t>log</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"All right ! I am alive at Port 3000."</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REST.</w:t>
      </w:r>
      <w:r w:rsidRPr="006746CF">
        <w:rPr>
          <w:rFonts w:ascii="Lucida Console" w:eastAsia="Times New Roman" w:hAnsi="Lucida Console" w:cs="Arial"/>
          <w:color w:val="CDA869"/>
          <w:sz w:val="20"/>
          <w:szCs w:val="20"/>
          <w:bdr w:val="none" w:sz="0" w:space="0" w:color="auto" w:frame="1"/>
        </w:rPr>
        <w:t>prototype</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stop</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lastRenderedPageBreak/>
        <w:t>    console.</w:t>
      </w:r>
      <w:r w:rsidRPr="006746CF">
        <w:rPr>
          <w:rFonts w:ascii="Lucida Console" w:eastAsia="Times New Roman" w:hAnsi="Lucida Console" w:cs="Arial"/>
          <w:color w:val="9B703F"/>
          <w:sz w:val="20"/>
          <w:szCs w:val="20"/>
          <w:bdr w:val="none" w:sz="0" w:space="0" w:color="auto" w:frame="1"/>
        </w:rPr>
        <w:t>log</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"ISSUE WITH MYSQL n"</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process.</w:t>
      </w:r>
      <w:r w:rsidRPr="006746CF">
        <w:rPr>
          <w:rFonts w:ascii="Lucida Console" w:eastAsia="Times New Roman" w:hAnsi="Lucida Console" w:cs="Arial"/>
          <w:color w:val="9B703F"/>
          <w:sz w:val="20"/>
          <w:szCs w:val="20"/>
          <w:bdr w:val="none" w:sz="0" w:space="0" w:color="auto" w:frame="1"/>
        </w:rPr>
        <w:t>exit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F6A4C"/>
          <w:sz w:val="20"/>
          <w:szCs w:val="20"/>
          <w:bdr w:val="none" w:sz="0" w:space="0" w:color="auto" w:frame="1"/>
        </w:rPr>
        <w:t>1</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new</w:t>
      </w:r>
      <w:r w:rsidRPr="006746CF">
        <w:rPr>
          <w:rFonts w:ascii="Lucida Console" w:eastAsia="Times New Roman" w:hAnsi="Lucida Console" w:cs="Arial"/>
          <w:color w:val="F8F8F8"/>
          <w:sz w:val="20"/>
          <w:szCs w:val="20"/>
        </w:rPr>
        <w:t> REST</w:t>
      </w:r>
      <w:r w:rsidRPr="006746CF">
        <w:rPr>
          <w:rFonts w:ascii="Lucida Console" w:eastAsia="Times New Roman" w:hAnsi="Lucida Console" w:cs="Arial"/>
          <w:color w:val="F8F8F8"/>
          <w:sz w:val="20"/>
          <w:szCs w:val="20"/>
          <w:bdr w:val="none" w:sz="0" w:space="0" w:color="auto" w:frame="1"/>
        </w:rPr>
        <w:t>();</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Here is REST.js.</w:t>
      </w:r>
    </w:p>
    <w:p w:rsidR="006746CF" w:rsidRPr="006746CF" w:rsidRDefault="006746CF" w:rsidP="006746CF">
      <w:pPr>
        <w:shd w:val="clear" w:color="auto" w:fill="141414"/>
        <w:spacing w:after="0" w:line="240" w:lineRule="auto"/>
        <w:textAlignment w:val="baseline"/>
        <w:rPr>
          <w:rFonts w:ascii="inherit" w:eastAsia="Times New Roman" w:hAnsi="inherit" w:cs="Arial"/>
          <w:color w:val="404040"/>
          <w:sz w:val="24"/>
          <w:szCs w:val="24"/>
        </w:rPr>
      </w:pPr>
      <w:r w:rsidRPr="006746CF">
        <w:rPr>
          <w:rFonts w:ascii="inherit" w:eastAsia="Times New Roman" w:hAnsi="inherit" w:cs="Arial"/>
          <w:color w:val="404040"/>
          <w:sz w:val="24"/>
          <w:szCs w:val="24"/>
          <w:bdr w:val="none" w:sz="0" w:space="0" w:color="auto" w:frame="1"/>
        </w:rPr>
        <w:t>REST.js</w:t>
      </w:r>
    </w:p>
    <w:p w:rsidR="006746CF" w:rsidRPr="006746CF" w:rsidRDefault="006746CF" w:rsidP="006746CF">
      <w:pPr>
        <w:shd w:val="clear" w:color="auto" w:fill="141414"/>
        <w:spacing w:after="150" w:line="336" w:lineRule="atLeast"/>
        <w:textAlignment w:val="baseline"/>
        <w:rPr>
          <w:rFonts w:ascii="Lucida Console" w:eastAsia="Times New Roman" w:hAnsi="Lucida Console" w:cs="Arial"/>
          <w:color w:val="F8F8F8"/>
          <w:sz w:val="20"/>
          <w:szCs w:val="20"/>
        </w:rPr>
      </w:pP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rPr>
        <w:t> REST_ROUTER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self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this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self.</w:t>
      </w:r>
      <w:r w:rsidRPr="006746CF">
        <w:rPr>
          <w:rFonts w:ascii="Lucida Console" w:eastAsia="Times New Roman" w:hAnsi="Lucida Console" w:cs="Arial"/>
          <w:color w:val="9B703F"/>
          <w:sz w:val="20"/>
          <w:szCs w:val="20"/>
          <w:bdr w:val="none" w:sz="0" w:space="0" w:color="auto" w:frame="1"/>
        </w:rPr>
        <w:t>handleRoutes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REST_ROUTER.</w:t>
      </w:r>
      <w:r w:rsidRPr="006746CF">
        <w:rPr>
          <w:rFonts w:ascii="Lucida Console" w:eastAsia="Times New Roman" w:hAnsi="Lucida Console" w:cs="Arial"/>
          <w:color w:val="CDA869"/>
          <w:sz w:val="20"/>
          <w:szCs w:val="20"/>
          <w:bdr w:val="none" w:sz="0" w:space="0" w:color="auto" w:frame="1"/>
        </w:rPr>
        <w:t>prototype</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handleRoutes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CDA869"/>
          <w:sz w:val="20"/>
          <w:szCs w:val="20"/>
          <w:bdr w:val="none" w:sz="0" w:space="0" w:color="auto" w:frame="1"/>
        </w:rPr>
        <w:t>get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res.</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"Message"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"Hello World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module.</w:t>
      </w:r>
      <w:r w:rsidRPr="006746CF">
        <w:rPr>
          <w:rFonts w:ascii="Lucida Console" w:eastAsia="Times New Roman" w:hAnsi="Lucida Console" w:cs="Arial"/>
          <w:color w:val="9B703F"/>
          <w:sz w:val="20"/>
          <w:szCs w:val="20"/>
          <w:bdr w:val="none" w:sz="0" w:space="0" w:color="auto" w:frame="1"/>
        </w:rPr>
        <w:t>exports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REST_ROUTER</w:t>
      </w:r>
      <w:r w:rsidRPr="006746CF">
        <w:rPr>
          <w:rFonts w:ascii="Lucida Console" w:eastAsia="Times New Roman" w:hAnsi="Lucida Console" w:cs="Arial"/>
          <w:color w:val="F8F8F8"/>
          <w:sz w:val="20"/>
          <w:szCs w:val="20"/>
          <w:bdr w:val="none" w:sz="0" w:space="0" w:color="auto" w:frame="1"/>
        </w:rPr>
        <w:t>;</w:t>
      </w:r>
    </w:p>
    <w:p w:rsidR="006746CF" w:rsidRPr="006746CF" w:rsidRDefault="006746CF" w:rsidP="006746CF">
      <w:pPr>
        <w:shd w:val="clear" w:color="auto" w:fill="FFFFFF"/>
        <w:spacing w:after="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Save both of the file. Make sure </w:t>
      </w:r>
      <w:hyperlink r:id="rId14" w:tgtFrame="_blank" w:tooltip="Cluster in Node.js tutorial" w:history="1">
        <w:r w:rsidRPr="006746CF">
          <w:rPr>
            <w:rFonts w:ascii="inherit" w:eastAsia="Times New Roman" w:hAnsi="inherit" w:cs="Arial"/>
            <w:color w:val="800080"/>
            <w:sz w:val="29"/>
            <w:szCs w:val="29"/>
            <w:u w:val="single"/>
            <w:bdr w:val="none" w:sz="0" w:space="0" w:color="auto" w:frame="1"/>
          </w:rPr>
          <w:t>MySQL</w:t>
        </w:r>
      </w:hyperlink>
      <w:r w:rsidRPr="006746CF">
        <w:rPr>
          <w:rFonts w:ascii="inherit" w:eastAsia="Times New Roman" w:hAnsi="inherit" w:cs="Arial"/>
          <w:color w:val="404040"/>
          <w:sz w:val="29"/>
          <w:szCs w:val="29"/>
        </w:rPr>
        <w:t> is running and your system have npm and node installed. Go to project directory and type</w:t>
      </w:r>
    </w:p>
    <w:p w:rsidR="006746CF" w:rsidRPr="006746CF" w:rsidRDefault="006746CF" w:rsidP="006746CF">
      <w:pPr>
        <w:shd w:val="clear" w:color="auto" w:fill="141414"/>
        <w:spacing w:after="150" w:line="336" w:lineRule="atLeast"/>
        <w:textAlignment w:val="baseline"/>
        <w:rPr>
          <w:rFonts w:ascii="Lucida Console" w:eastAsia="Times New Roman" w:hAnsi="Lucida Console" w:cs="Arial"/>
          <w:color w:val="F8F8F8"/>
          <w:sz w:val="20"/>
          <w:szCs w:val="20"/>
        </w:rPr>
      </w:pPr>
      <w:r w:rsidRPr="006746CF">
        <w:rPr>
          <w:rFonts w:ascii="Lucida Console" w:eastAsia="Times New Roman" w:hAnsi="Lucida Console" w:cs="Arial"/>
          <w:color w:val="F8F8F8"/>
          <w:sz w:val="20"/>
          <w:szCs w:val="20"/>
        </w:rPr>
        <w:t>npm start</w:t>
      </w:r>
    </w:p>
    <w:p w:rsidR="006746CF" w:rsidRPr="006746CF" w:rsidRDefault="006746CF" w:rsidP="006746CF">
      <w:pPr>
        <w:shd w:val="clear" w:color="auto" w:fill="FFFFFF"/>
        <w:spacing w:after="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lastRenderedPageBreak/>
        <w:t>to execute the project. You should see something like this on console.</w:t>
      </w:r>
      <w:r w:rsidRPr="006746CF">
        <w:rPr>
          <w:rFonts w:ascii="inherit" w:eastAsia="Times New Roman" w:hAnsi="inherit" w:cs="Arial"/>
          <w:color w:val="404040"/>
          <w:sz w:val="29"/>
          <w:szCs w:val="29"/>
        </w:rPr>
        <w:br/>
      </w:r>
      <w:r w:rsidRPr="006746CF">
        <w:rPr>
          <w:rFonts w:ascii="inherit" w:eastAsia="Times New Roman" w:hAnsi="inherit" w:cs="Arial"/>
          <w:noProof/>
          <w:color w:val="404040"/>
          <w:sz w:val="29"/>
          <w:szCs w:val="29"/>
        </w:rPr>
        <w:drawing>
          <wp:inline distT="0" distB="0" distL="0" distR="0">
            <wp:extent cx="6099175" cy="3476625"/>
            <wp:effectExtent l="0" t="0" r="0" b="9525"/>
            <wp:docPr id="8" name="Picture 8" descr="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 A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9175" cy="3476625"/>
                    </a:xfrm>
                    <a:prstGeom prst="rect">
                      <a:avLst/>
                    </a:prstGeom>
                    <a:noFill/>
                    <a:ln>
                      <a:noFill/>
                    </a:ln>
                  </pic:spPr>
                </pic:pic>
              </a:graphicData>
            </a:graphic>
          </wp:inline>
        </w:drawing>
      </w:r>
      <w:r w:rsidRPr="006746CF">
        <w:rPr>
          <w:rFonts w:ascii="inherit" w:eastAsia="Times New Roman" w:hAnsi="inherit" w:cs="Arial"/>
          <w:color w:val="404040"/>
          <w:sz w:val="29"/>
          <w:szCs w:val="29"/>
        </w:rPr>
        <w:br/>
        <w:t>Now as we have our server running on port 3000, we can test our api. You can use any REST simulator but recommended for you is POSTMAN. Download it for Chrome from </w:t>
      </w:r>
      <w:hyperlink r:id="rId16" w:tgtFrame="_blank" w:tooltip="POSTMAN Download" w:history="1">
        <w:r w:rsidRPr="006746CF">
          <w:rPr>
            <w:rFonts w:ascii="inherit" w:eastAsia="Times New Roman" w:hAnsi="inherit" w:cs="Arial"/>
            <w:color w:val="800080"/>
            <w:sz w:val="29"/>
            <w:szCs w:val="29"/>
            <w:u w:val="single"/>
            <w:bdr w:val="none" w:sz="0" w:space="0" w:color="auto" w:frame="1"/>
          </w:rPr>
          <w:t>here</w:t>
        </w:r>
      </w:hyperlink>
      <w:r w:rsidRPr="006746CF">
        <w:rPr>
          <w:rFonts w:ascii="inherit" w:eastAsia="Times New Roman" w:hAnsi="inherit" w:cs="Arial"/>
          <w:color w:val="404040"/>
          <w:sz w:val="29"/>
          <w:szCs w:val="29"/>
        </w:rPr>
        <w:t>.</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Here is how to hit the api using Postman.</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noProof/>
          <w:color w:val="404040"/>
          <w:sz w:val="29"/>
          <w:szCs w:val="29"/>
        </w:rPr>
        <w:drawing>
          <wp:inline distT="0" distB="0" distL="0" distR="0">
            <wp:extent cx="6099175" cy="1871980"/>
            <wp:effectExtent l="0" t="0" r="0" b="0"/>
            <wp:docPr id="7" name="Picture 7" descr="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m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9175" cy="1871980"/>
                    </a:xfrm>
                    <a:prstGeom prst="rect">
                      <a:avLst/>
                    </a:prstGeom>
                    <a:noFill/>
                    <a:ln>
                      <a:noFill/>
                    </a:ln>
                  </pic:spPr>
                </pic:pic>
              </a:graphicData>
            </a:graphic>
          </wp:inline>
        </w:drawing>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Now we have our “Hello World” api ready, let’s develop some real stuff !</w:t>
      </w:r>
    </w:p>
    <w:p w:rsidR="006746CF" w:rsidRPr="006746CF" w:rsidRDefault="006746CF" w:rsidP="006746CF">
      <w:pPr>
        <w:shd w:val="clear" w:color="auto" w:fill="FFFFFF"/>
        <w:spacing w:before="600" w:after="150" w:line="240" w:lineRule="auto"/>
        <w:textAlignment w:val="baseline"/>
        <w:outlineLvl w:val="2"/>
        <w:rPr>
          <w:rFonts w:ascii="inherit" w:eastAsia="Times New Roman" w:hAnsi="inherit" w:cs="Arial"/>
          <w:b/>
          <w:bCs/>
          <w:color w:val="404040"/>
          <w:sz w:val="27"/>
          <w:szCs w:val="27"/>
        </w:rPr>
      </w:pPr>
      <w:r w:rsidRPr="006746CF">
        <w:rPr>
          <w:rFonts w:ascii="inherit" w:eastAsia="Times New Roman" w:hAnsi="inherit" w:cs="Arial"/>
          <w:b/>
          <w:bCs/>
          <w:color w:val="404040"/>
          <w:sz w:val="27"/>
          <w:szCs w:val="27"/>
        </w:rPr>
        <w:t>Building API’s :</w:t>
      </w:r>
    </w:p>
    <w:p w:rsidR="006746CF" w:rsidRPr="006746CF" w:rsidRDefault="006746CF" w:rsidP="006746CF">
      <w:pPr>
        <w:shd w:val="clear" w:color="auto" w:fill="FFFFFF"/>
        <w:spacing w:after="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Here is list of api’s we are going to build. Changes will be done in </w:t>
      </w:r>
      <w:r w:rsidRPr="006746CF">
        <w:rPr>
          <w:rFonts w:ascii="inherit" w:eastAsia="Times New Roman" w:hAnsi="inherit" w:cs="Arial"/>
          <w:b/>
          <w:bCs/>
          <w:color w:val="404040"/>
          <w:sz w:val="29"/>
          <w:szCs w:val="29"/>
          <w:bdr w:val="none" w:sz="0" w:space="0" w:color="auto" w:frame="1"/>
        </w:rPr>
        <w:t>REST.js</w:t>
      </w:r>
      <w:r w:rsidRPr="006746CF">
        <w:rPr>
          <w:rFonts w:ascii="inherit" w:eastAsia="Times New Roman" w:hAnsi="inherit" w:cs="Arial"/>
          <w:color w:val="404040"/>
          <w:sz w:val="29"/>
          <w:szCs w:val="29"/>
        </w:rPr>
        <w:t> file only.</w:t>
      </w:r>
    </w:p>
    <w:tbl>
      <w:tblPr>
        <w:tblW w:w="11145" w:type="dxa"/>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firstRow="1" w:lastRow="0" w:firstColumn="1" w:lastColumn="0" w:noHBand="0" w:noVBand="1"/>
      </w:tblPr>
      <w:tblGrid>
        <w:gridCol w:w="2178"/>
        <w:gridCol w:w="1333"/>
        <w:gridCol w:w="7634"/>
      </w:tblGrid>
      <w:tr w:rsidR="006746CF" w:rsidRPr="006746CF" w:rsidTr="006746CF">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b/>
                <w:bCs/>
                <w:sz w:val="29"/>
                <w:szCs w:val="29"/>
              </w:rPr>
            </w:pPr>
            <w:r w:rsidRPr="006746CF">
              <w:rPr>
                <w:rFonts w:ascii="inherit" w:eastAsia="Times New Roman" w:hAnsi="inherit" w:cs="Times New Roman"/>
                <w:b/>
                <w:bCs/>
                <w:sz w:val="29"/>
                <w:szCs w:val="29"/>
              </w:rPr>
              <w:lastRenderedPageBreak/>
              <w:t>Api</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b/>
                <w:bCs/>
                <w:sz w:val="29"/>
                <w:szCs w:val="29"/>
              </w:rPr>
            </w:pPr>
            <w:r w:rsidRPr="006746CF">
              <w:rPr>
                <w:rFonts w:ascii="inherit" w:eastAsia="Times New Roman" w:hAnsi="inherit" w:cs="Times New Roman"/>
                <w:b/>
                <w:bCs/>
                <w:sz w:val="29"/>
                <w:szCs w:val="29"/>
              </w:rPr>
              <w:t>Type</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b/>
                <w:bCs/>
                <w:sz w:val="29"/>
                <w:szCs w:val="29"/>
              </w:rPr>
            </w:pPr>
            <w:r w:rsidRPr="006746CF">
              <w:rPr>
                <w:rFonts w:ascii="inherit" w:eastAsia="Times New Roman" w:hAnsi="inherit" w:cs="Times New Roman"/>
                <w:b/>
                <w:bCs/>
                <w:sz w:val="29"/>
                <w:szCs w:val="29"/>
              </w:rPr>
              <w:t>Description</w:t>
            </w:r>
          </w:p>
        </w:tc>
      </w:tr>
      <w:tr w:rsidR="006746CF" w:rsidRPr="006746CF" w:rsidTr="006746CF">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/users</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POST</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Takes email and password as input data and add new user.</w:t>
            </w:r>
          </w:p>
        </w:tc>
      </w:tr>
      <w:tr w:rsidR="006746CF" w:rsidRPr="006746CF" w:rsidTr="006746CF">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/users</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GET</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Returns every users from database</w:t>
            </w:r>
          </w:p>
        </w:tc>
      </w:tr>
      <w:tr w:rsidR="006746CF" w:rsidRPr="006746CF" w:rsidTr="006746CF">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/users/:userId</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GET</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Returns users from database with match of userId.</w:t>
            </w:r>
          </w:p>
        </w:tc>
      </w:tr>
      <w:tr w:rsidR="006746CF" w:rsidRPr="006746CF" w:rsidTr="006746CF">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/users/:email/</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PUT</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Update password of user by passing email ID.</w:t>
            </w:r>
          </w:p>
        </w:tc>
      </w:tr>
      <w:tr w:rsidR="006746CF" w:rsidRPr="006746CF" w:rsidTr="006746CF">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/users/:email</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DELETE</w:t>
            </w:r>
          </w:p>
        </w:tc>
        <w:tc>
          <w:tcPr>
            <w:tcW w:w="0" w:type="auto"/>
            <w:tcBorders>
              <w:top w:val="single" w:sz="6" w:space="0" w:color="EAEAEA"/>
              <w:left w:val="single" w:sz="6" w:space="0" w:color="EAEAEA"/>
              <w:bottom w:val="single" w:sz="6" w:space="0" w:color="EAEAEA"/>
              <w:right w:val="single" w:sz="6" w:space="0" w:color="EAEAEA"/>
            </w:tcBorders>
            <w:tcMar>
              <w:top w:w="75" w:type="dxa"/>
              <w:left w:w="150" w:type="dxa"/>
              <w:bottom w:w="75" w:type="dxa"/>
              <w:right w:w="150" w:type="dxa"/>
            </w:tcMar>
            <w:vAlign w:val="bottom"/>
            <w:hideMark/>
          </w:tcPr>
          <w:p w:rsidR="006746CF" w:rsidRPr="006746CF" w:rsidRDefault="006746CF" w:rsidP="006746CF">
            <w:pPr>
              <w:spacing w:after="0" w:line="240" w:lineRule="auto"/>
              <w:rPr>
                <w:rFonts w:ascii="inherit" w:eastAsia="Times New Roman" w:hAnsi="inherit" w:cs="Times New Roman"/>
                <w:sz w:val="29"/>
                <w:szCs w:val="29"/>
              </w:rPr>
            </w:pPr>
            <w:r w:rsidRPr="006746CF">
              <w:rPr>
                <w:rFonts w:ascii="inherit" w:eastAsia="Times New Roman" w:hAnsi="inherit" w:cs="Times New Roman"/>
                <w:sz w:val="29"/>
                <w:szCs w:val="29"/>
              </w:rPr>
              <w:t>Delete user from database.</w:t>
            </w:r>
          </w:p>
        </w:tc>
      </w:tr>
    </w:tbl>
    <w:p w:rsidR="006746CF" w:rsidRPr="006746CF" w:rsidRDefault="006746CF" w:rsidP="006746CF">
      <w:pPr>
        <w:shd w:val="clear" w:color="auto" w:fill="FFFFFF"/>
        <w:spacing w:after="0" w:line="240" w:lineRule="auto"/>
        <w:textAlignment w:val="baseline"/>
        <w:outlineLvl w:val="3"/>
        <w:rPr>
          <w:rFonts w:ascii="inherit" w:eastAsia="Times New Roman" w:hAnsi="inherit" w:cs="Arial"/>
          <w:b/>
          <w:bCs/>
          <w:color w:val="404040"/>
          <w:sz w:val="24"/>
          <w:szCs w:val="24"/>
        </w:rPr>
      </w:pPr>
      <w:r w:rsidRPr="006746CF">
        <w:rPr>
          <w:rFonts w:ascii="inherit" w:eastAsia="Times New Roman" w:hAnsi="inherit" w:cs="Arial"/>
          <w:b/>
          <w:bCs/>
          <w:color w:val="404040"/>
          <w:sz w:val="24"/>
          <w:szCs w:val="24"/>
        </w:rPr>
        <w:t>#1: POST /users</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This api will take email and password and inserts in the database. Here is the code</w:t>
      </w:r>
    </w:p>
    <w:p w:rsidR="006746CF" w:rsidRPr="006746CF" w:rsidRDefault="006746CF" w:rsidP="006746CF">
      <w:pPr>
        <w:shd w:val="clear" w:color="auto" w:fill="F0F4C3"/>
        <w:spacing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bdr w:val="none" w:sz="0" w:space="0" w:color="auto" w:frame="1"/>
        </w:rPr>
        <w:t>In practical scenarios, never store password in plain text. Always encrypt and store in DB</w:t>
      </w:r>
      <w:del w:id="0" w:author="Unknown" w:date="2015-03-21T10:12:00Z">
        <w:r w:rsidRPr="006746CF">
          <w:rPr>
            <w:rFonts w:ascii="inherit" w:eastAsia="Times New Roman" w:hAnsi="inherit" w:cs="Arial"/>
            <w:color w:val="404040"/>
            <w:sz w:val="29"/>
            <w:szCs w:val="29"/>
            <w:bdr w:val="none" w:sz="0" w:space="0" w:color="auto" w:frame="1"/>
          </w:rPr>
          <w:delText>.</w:delText>
        </w:r>
      </w:del>
      <w:r w:rsidRPr="006746CF">
        <w:rPr>
          <w:rFonts w:ascii="inherit" w:eastAsia="Times New Roman" w:hAnsi="inherit" w:cs="Arial"/>
          <w:color w:val="404040"/>
          <w:sz w:val="29"/>
          <w:szCs w:val="29"/>
        </w:rPr>
        <w:br/>
        <w:t>We are using MD5 module to hash the password and insert them in database.</w:t>
      </w:r>
    </w:p>
    <w:p w:rsidR="006746CF" w:rsidRPr="006746CF" w:rsidRDefault="006746CF" w:rsidP="006746CF">
      <w:pPr>
        <w:shd w:val="clear" w:color="auto" w:fill="141414"/>
        <w:spacing w:after="0" w:line="240" w:lineRule="auto"/>
        <w:textAlignment w:val="baseline"/>
        <w:rPr>
          <w:rFonts w:ascii="inherit" w:eastAsia="Times New Roman" w:hAnsi="inherit" w:cs="Arial"/>
          <w:color w:val="404040"/>
          <w:sz w:val="24"/>
          <w:szCs w:val="24"/>
        </w:rPr>
      </w:pPr>
      <w:r w:rsidRPr="006746CF">
        <w:rPr>
          <w:rFonts w:ascii="inherit" w:eastAsia="Times New Roman" w:hAnsi="inherit" w:cs="Arial"/>
          <w:color w:val="404040"/>
          <w:sz w:val="24"/>
          <w:szCs w:val="24"/>
        </w:rPr>
        <w:t>REST.js</w:t>
      </w:r>
    </w:p>
    <w:p w:rsidR="006746CF" w:rsidRPr="006746CF" w:rsidRDefault="006746CF" w:rsidP="006746CF">
      <w:pPr>
        <w:shd w:val="clear" w:color="auto" w:fill="141414"/>
        <w:spacing w:after="150" w:line="336" w:lineRule="atLeast"/>
        <w:textAlignment w:val="baseline"/>
        <w:rPr>
          <w:rFonts w:ascii="Lucida Console" w:eastAsia="Times New Roman" w:hAnsi="Lucida Console" w:cs="Arial"/>
          <w:color w:val="F8F8F8"/>
          <w:sz w:val="20"/>
          <w:szCs w:val="20"/>
        </w:rPr>
      </w:pP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mysql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require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"mysql"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rPr>
        <w:t> REST_ROUTER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self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this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self.</w:t>
      </w:r>
      <w:r w:rsidRPr="006746CF">
        <w:rPr>
          <w:rFonts w:ascii="Lucida Console" w:eastAsia="Times New Roman" w:hAnsi="Lucida Console" w:cs="Arial"/>
          <w:color w:val="9B703F"/>
          <w:sz w:val="20"/>
          <w:szCs w:val="20"/>
          <w:bdr w:val="none" w:sz="0" w:space="0" w:color="auto" w:frame="1"/>
        </w:rPr>
        <w:t>handleRoutes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REST_ROUTER.</w:t>
      </w:r>
      <w:r w:rsidRPr="006746CF">
        <w:rPr>
          <w:rFonts w:ascii="Lucida Console" w:eastAsia="Times New Roman" w:hAnsi="Lucida Console" w:cs="Arial"/>
          <w:color w:val="CDA869"/>
          <w:sz w:val="20"/>
          <w:szCs w:val="20"/>
          <w:bdr w:val="none" w:sz="0" w:space="0" w:color="auto" w:frame="1"/>
        </w:rPr>
        <w:t>prototype</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handleRoutes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CDA869"/>
          <w:sz w:val="20"/>
          <w:szCs w:val="20"/>
          <w:bdr w:val="none" w:sz="0" w:space="0" w:color="auto" w:frame="1"/>
        </w:rPr>
        <w:t>get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9B703F"/>
          <w:sz w:val="20"/>
          <w:szCs w:val="20"/>
          <w:bdr w:val="none" w:sz="0" w:space="0" w:color="auto" w:frame="1"/>
        </w:rPr>
        <w:t>post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query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"INSERT INTO ??(??,??) VALUES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table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"user_login"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"user_email"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"user_password"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9B703F"/>
          <w:sz w:val="20"/>
          <w:szCs w:val="20"/>
          <w:bdr w:val="none" w:sz="0" w:space="0" w:color="auto" w:frame="1"/>
        </w:rPr>
        <w:t>body</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email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9B703F"/>
          <w:sz w:val="20"/>
          <w:szCs w:val="20"/>
          <w:bdr w:val="none" w:sz="0" w:space="0" w:color="auto" w:frame="1"/>
        </w:rPr>
        <w:t>body</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password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query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mysql.</w:t>
      </w:r>
      <w:r w:rsidRPr="006746CF">
        <w:rPr>
          <w:rFonts w:ascii="Lucida Console" w:eastAsia="Times New Roman" w:hAnsi="Lucida Console" w:cs="Arial"/>
          <w:color w:val="9B703F"/>
          <w:sz w:val="20"/>
          <w:szCs w:val="20"/>
          <w:bdr w:val="none" w:sz="0" w:space="0" w:color="auto" w:frame="1"/>
        </w:rPr>
        <w:t>format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table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connection.</w:t>
      </w:r>
      <w:r w:rsidRPr="006746CF">
        <w:rPr>
          <w:rFonts w:ascii="Lucida Console" w:eastAsia="Times New Roman" w:hAnsi="Lucida Console" w:cs="Arial"/>
          <w:color w:val="9B703F"/>
          <w:sz w:val="20"/>
          <w:szCs w:val="20"/>
          <w:bdr w:val="none" w:sz="0" w:space="0" w:color="auto" w:frame="1"/>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rows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res.</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"Error"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true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"Message"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"Error executing MySQL 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else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lastRenderedPageBreak/>
        <w:t>                res.</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"Error"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false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"Message"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"User Added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module.</w:t>
      </w:r>
      <w:r w:rsidRPr="006746CF">
        <w:rPr>
          <w:rFonts w:ascii="Lucida Console" w:eastAsia="Times New Roman" w:hAnsi="Lucida Console" w:cs="Arial"/>
          <w:color w:val="9B703F"/>
          <w:sz w:val="20"/>
          <w:szCs w:val="20"/>
          <w:bdr w:val="none" w:sz="0" w:space="0" w:color="auto" w:frame="1"/>
        </w:rPr>
        <w:t>exports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REST_ROUTER</w:t>
      </w:r>
      <w:r w:rsidRPr="006746CF">
        <w:rPr>
          <w:rFonts w:ascii="Lucida Console" w:eastAsia="Times New Roman" w:hAnsi="Lucida Console" w:cs="Arial"/>
          <w:color w:val="F8F8F8"/>
          <w:sz w:val="20"/>
          <w:szCs w:val="20"/>
          <w:bdr w:val="none" w:sz="0" w:space="0" w:color="auto" w:frame="1"/>
        </w:rPr>
        <w:t>;</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Here is the output of above code.</w:t>
      </w:r>
      <w:r w:rsidRPr="006746CF">
        <w:rPr>
          <w:rFonts w:ascii="inherit" w:eastAsia="Times New Roman" w:hAnsi="inherit" w:cs="Arial"/>
          <w:color w:val="404040"/>
          <w:sz w:val="29"/>
          <w:szCs w:val="29"/>
        </w:rPr>
        <w:br/>
      </w:r>
      <w:r w:rsidRPr="006746CF">
        <w:rPr>
          <w:rFonts w:ascii="inherit" w:eastAsia="Times New Roman" w:hAnsi="inherit" w:cs="Arial"/>
          <w:noProof/>
          <w:color w:val="404040"/>
          <w:sz w:val="29"/>
          <w:szCs w:val="29"/>
        </w:rPr>
        <w:drawing>
          <wp:inline distT="0" distB="0" distL="0" distR="0">
            <wp:extent cx="6099175" cy="2777490"/>
            <wp:effectExtent l="0" t="0" r="0" b="3810"/>
            <wp:docPr id="6" name="Picture 6" descr="post -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 - u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9175" cy="2777490"/>
                    </a:xfrm>
                    <a:prstGeom prst="rect">
                      <a:avLst/>
                    </a:prstGeom>
                    <a:noFill/>
                    <a:ln>
                      <a:noFill/>
                    </a:ln>
                  </pic:spPr>
                </pic:pic>
              </a:graphicData>
            </a:graphic>
          </wp:inline>
        </w:drawing>
      </w:r>
      <w:r w:rsidRPr="006746CF">
        <w:rPr>
          <w:rFonts w:ascii="inherit" w:eastAsia="Times New Roman" w:hAnsi="inherit" w:cs="Arial"/>
          <w:color w:val="404040"/>
          <w:sz w:val="29"/>
          <w:szCs w:val="29"/>
        </w:rPr>
        <w:br/>
      </w:r>
      <w:r w:rsidRPr="006746CF">
        <w:rPr>
          <w:rFonts w:ascii="inherit" w:eastAsia="Times New Roman" w:hAnsi="inherit" w:cs="Arial"/>
          <w:color w:val="404040"/>
          <w:sz w:val="29"/>
          <w:szCs w:val="29"/>
        </w:rPr>
        <w:lastRenderedPageBreak/>
        <w:t>Have a look at database where new user is added.</w:t>
      </w:r>
      <w:r w:rsidRPr="006746CF">
        <w:rPr>
          <w:rFonts w:ascii="inherit" w:eastAsia="Times New Roman" w:hAnsi="inherit" w:cs="Arial"/>
          <w:color w:val="404040"/>
          <w:sz w:val="29"/>
          <w:szCs w:val="29"/>
        </w:rPr>
        <w:br/>
      </w:r>
      <w:r w:rsidRPr="006746CF">
        <w:rPr>
          <w:rFonts w:ascii="inherit" w:eastAsia="Times New Roman" w:hAnsi="inherit" w:cs="Arial"/>
          <w:noProof/>
          <w:color w:val="404040"/>
          <w:sz w:val="29"/>
          <w:szCs w:val="29"/>
        </w:rPr>
        <w:drawing>
          <wp:inline distT="0" distB="0" distL="0" distR="0">
            <wp:extent cx="6099175" cy="3666490"/>
            <wp:effectExtent l="0" t="0" r="0" b="0"/>
            <wp:docPr id="5" name="Picture 5" descr="post us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 user datab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9175" cy="3666490"/>
                    </a:xfrm>
                    <a:prstGeom prst="rect">
                      <a:avLst/>
                    </a:prstGeom>
                    <a:noFill/>
                    <a:ln>
                      <a:noFill/>
                    </a:ln>
                  </pic:spPr>
                </pic:pic>
              </a:graphicData>
            </a:graphic>
          </wp:inline>
        </w:drawing>
      </w:r>
    </w:p>
    <w:p w:rsidR="006746CF" w:rsidRPr="006746CF" w:rsidRDefault="006746CF" w:rsidP="006746CF">
      <w:pPr>
        <w:shd w:val="clear" w:color="auto" w:fill="FFFFFF"/>
        <w:spacing w:after="0" w:line="240" w:lineRule="auto"/>
        <w:textAlignment w:val="baseline"/>
        <w:outlineLvl w:val="3"/>
        <w:rPr>
          <w:rFonts w:ascii="inherit" w:eastAsia="Times New Roman" w:hAnsi="inherit" w:cs="Arial"/>
          <w:b/>
          <w:bCs/>
          <w:color w:val="404040"/>
          <w:sz w:val="24"/>
          <w:szCs w:val="24"/>
        </w:rPr>
      </w:pPr>
      <w:r w:rsidRPr="006746CF">
        <w:rPr>
          <w:rFonts w:ascii="inherit" w:eastAsia="Times New Roman" w:hAnsi="inherit" w:cs="Arial"/>
          <w:b/>
          <w:bCs/>
          <w:color w:val="404040"/>
          <w:sz w:val="24"/>
          <w:szCs w:val="24"/>
        </w:rPr>
        <w:t>#2 : GET /users</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This api returns all users from database. Here is the code.</w:t>
      </w:r>
    </w:p>
    <w:p w:rsidR="006746CF" w:rsidRPr="006746CF" w:rsidRDefault="006746CF" w:rsidP="006746CF">
      <w:pPr>
        <w:shd w:val="clear" w:color="auto" w:fill="141414"/>
        <w:spacing w:after="0" w:line="240" w:lineRule="auto"/>
        <w:textAlignment w:val="baseline"/>
        <w:rPr>
          <w:rFonts w:ascii="inherit" w:eastAsia="Times New Roman" w:hAnsi="inherit" w:cs="Arial"/>
          <w:color w:val="404040"/>
          <w:sz w:val="24"/>
          <w:szCs w:val="24"/>
        </w:rPr>
      </w:pPr>
      <w:r w:rsidRPr="006746CF">
        <w:rPr>
          <w:rFonts w:ascii="inherit" w:eastAsia="Times New Roman" w:hAnsi="inherit" w:cs="Arial"/>
          <w:color w:val="404040"/>
          <w:sz w:val="24"/>
          <w:szCs w:val="24"/>
        </w:rPr>
        <w:t>REST.js</w:t>
      </w:r>
    </w:p>
    <w:p w:rsidR="006746CF" w:rsidRPr="006746CF" w:rsidRDefault="006746CF" w:rsidP="006746CF">
      <w:pPr>
        <w:shd w:val="clear" w:color="auto" w:fill="141414"/>
        <w:spacing w:after="150" w:line="336" w:lineRule="atLeast"/>
        <w:textAlignment w:val="baseline"/>
        <w:rPr>
          <w:rFonts w:ascii="Lucida Console" w:eastAsia="Times New Roman" w:hAnsi="Lucida Console" w:cs="Arial"/>
          <w:color w:val="F8F8F8"/>
          <w:sz w:val="20"/>
          <w:szCs w:val="20"/>
        </w:rPr>
      </w:pP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mysql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require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"mysql"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rPr>
        <w:t> REST_ROUTER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self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this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self.</w:t>
      </w:r>
      <w:r w:rsidRPr="006746CF">
        <w:rPr>
          <w:rFonts w:ascii="Lucida Console" w:eastAsia="Times New Roman" w:hAnsi="Lucida Console" w:cs="Arial"/>
          <w:color w:val="9B703F"/>
          <w:sz w:val="20"/>
          <w:szCs w:val="20"/>
          <w:bdr w:val="none" w:sz="0" w:space="0" w:color="auto" w:frame="1"/>
        </w:rPr>
        <w:t>handleRoutes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REST_ROUTER.</w:t>
      </w:r>
      <w:r w:rsidRPr="006746CF">
        <w:rPr>
          <w:rFonts w:ascii="Lucida Console" w:eastAsia="Times New Roman" w:hAnsi="Lucida Console" w:cs="Arial"/>
          <w:color w:val="CDA869"/>
          <w:sz w:val="20"/>
          <w:szCs w:val="20"/>
          <w:bdr w:val="none" w:sz="0" w:space="0" w:color="auto" w:frame="1"/>
        </w:rPr>
        <w:t>prototype</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handleRoutes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CDA869"/>
          <w:sz w:val="20"/>
          <w:szCs w:val="20"/>
          <w:bdr w:val="none" w:sz="0" w:space="0" w:color="auto" w:frame="1"/>
        </w:rPr>
        <w:t>get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9B703F"/>
          <w:sz w:val="20"/>
          <w:szCs w:val="20"/>
          <w:bdr w:val="none" w:sz="0" w:space="0" w:color="auto" w:frame="1"/>
        </w:rPr>
        <w:t>post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CDA869"/>
          <w:sz w:val="20"/>
          <w:szCs w:val="20"/>
          <w:bdr w:val="none" w:sz="0" w:space="0" w:color="auto" w:frame="1"/>
        </w:rPr>
        <w:t>get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query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"SELECT * FROM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lastRenderedPageBreak/>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table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"user_login"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query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mysql.</w:t>
      </w:r>
      <w:r w:rsidRPr="006746CF">
        <w:rPr>
          <w:rFonts w:ascii="Lucida Console" w:eastAsia="Times New Roman" w:hAnsi="Lucida Console" w:cs="Arial"/>
          <w:color w:val="9B703F"/>
          <w:sz w:val="20"/>
          <w:szCs w:val="20"/>
          <w:bdr w:val="none" w:sz="0" w:space="0" w:color="auto" w:frame="1"/>
        </w:rPr>
        <w:t>format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table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connection.</w:t>
      </w:r>
      <w:r w:rsidRPr="006746CF">
        <w:rPr>
          <w:rFonts w:ascii="Lucida Console" w:eastAsia="Times New Roman" w:hAnsi="Lucida Console" w:cs="Arial"/>
          <w:color w:val="9B703F"/>
          <w:sz w:val="20"/>
          <w:szCs w:val="20"/>
          <w:bdr w:val="none" w:sz="0" w:space="0" w:color="auto" w:frame="1"/>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rows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res.</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"Error"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true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"Message"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"Error executing MySQL 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else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res.</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"Error"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false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"Message"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"Success"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"Users"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rows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CDA869"/>
          <w:sz w:val="20"/>
          <w:szCs w:val="20"/>
          <w:bdr w:val="none" w:sz="0" w:space="0" w:color="auto" w:frame="1"/>
        </w:rPr>
        <w:t>get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"/users/:user_id"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query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"SELECT * FROM ?? WHERE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table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"user_login"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"user_id"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9B703F"/>
          <w:sz w:val="20"/>
          <w:szCs w:val="20"/>
          <w:bdr w:val="none" w:sz="0" w:space="0" w:color="auto" w:frame="1"/>
        </w:rPr>
        <w:t>params</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user_id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query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mysql.</w:t>
      </w:r>
      <w:r w:rsidRPr="006746CF">
        <w:rPr>
          <w:rFonts w:ascii="Lucida Console" w:eastAsia="Times New Roman" w:hAnsi="Lucida Console" w:cs="Arial"/>
          <w:color w:val="9B703F"/>
          <w:sz w:val="20"/>
          <w:szCs w:val="20"/>
          <w:bdr w:val="none" w:sz="0" w:space="0" w:color="auto" w:frame="1"/>
        </w:rPr>
        <w:t>format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table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connection.</w:t>
      </w:r>
      <w:r w:rsidRPr="006746CF">
        <w:rPr>
          <w:rFonts w:ascii="Lucida Console" w:eastAsia="Times New Roman" w:hAnsi="Lucida Console" w:cs="Arial"/>
          <w:color w:val="9B703F"/>
          <w:sz w:val="20"/>
          <w:szCs w:val="20"/>
          <w:bdr w:val="none" w:sz="0" w:space="0" w:color="auto" w:frame="1"/>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rows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res.</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"Error"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true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"Message"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"Error executing MySQL 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else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res.</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"Error"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false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"Message"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"Success"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"Users"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rows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module.</w:t>
      </w:r>
      <w:r w:rsidRPr="006746CF">
        <w:rPr>
          <w:rFonts w:ascii="Lucida Console" w:eastAsia="Times New Roman" w:hAnsi="Lucida Console" w:cs="Arial"/>
          <w:color w:val="9B703F"/>
          <w:sz w:val="20"/>
          <w:szCs w:val="20"/>
          <w:bdr w:val="none" w:sz="0" w:space="0" w:color="auto" w:frame="1"/>
        </w:rPr>
        <w:t>exports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REST_ROUTER</w:t>
      </w:r>
      <w:r w:rsidRPr="006746CF">
        <w:rPr>
          <w:rFonts w:ascii="Lucida Console" w:eastAsia="Times New Roman" w:hAnsi="Lucida Console" w:cs="Arial"/>
          <w:color w:val="F8F8F8"/>
          <w:sz w:val="20"/>
          <w:szCs w:val="20"/>
          <w:bdr w:val="none" w:sz="0" w:space="0" w:color="auto" w:frame="1"/>
        </w:rPr>
        <w:t>;</w:t>
      </w:r>
    </w:p>
    <w:p w:rsidR="006746CF" w:rsidRPr="006746CF" w:rsidRDefault="006746CF" w:rsidP="006746CF">
      <w:pPr>
        <w:shd w:val="clear" w:color="auto" w:fill="FFFFFF"/>
        <w:spacing w:after="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Here is the output of above api’s.</w:t>
      </w:r>
      <w:r w:rsidRPr="006746CF">
        <w:rPr>
          <w:rFonts w:ascii="inherit" w:eastAsia="Times New Roman" w:hAnsi="inherit" w:cs="Arial"/>
          <w:color w:val="404040"/>
          <w:sz w:val="29"/>
          <w:szCs w:val="29"/>
        </w:rPr>
        <w:br/>
      </w:r>
      <w:r w:rsidRPr="006746CF">
        <w:rPr>
          <w:rFonts w:ascii="inherit" w:eastAsia="Times New Roman" w:hAnsi="inherit" w:cs="Arial"/>
          <w:b/>
          <w:bCs/>
          <w:color w:val="404040"/>
          <w:sz w:val="29"/>
          <w:szCs w:val="29"/>
          <w:bdr w:val="none" w:sz="0" w:space="0" w:color="auto" w:frame="1"/>
        </w:rPr>
        <w:t>Case 1: Get all users.</w:t>
      </w:r>
      <w:r w:rsidRPr="006746CF">
        <w:rPr>
          <w:rFonts w:ascii="inherit" w:eastAsia="Times New Roman" w:hAnsi="inherit" w:cs="Arial"/>
          <w:color w:val="404040"/>
          <w:sz w:val="29"/>
          <w:szCs w:val="29"/>
        </w:rPr>
        <w:br/>
      </w:r>
      <w:r w:rsidRPr="006746CF">
        <w:rPr>
          <w:rFonts w:ascii="inherit" w:eastAsia="Times New Roman" w:hAnsi="inherit" w:cs="Arial"/>
          <w:noProof/>
          <w:color w:val="404040"/>
          <w:sz w:val="29"/>
          <w:szCs w:val="29"/>
        </w:rPr>
        <w:lastRenderedPageBreak/>
        <w:drawing>
          <wp:inline distT="0" distB="0" distL="0" distR="0">
            <wp:extent cx="6099175" cy="3122930"/>
            <wp:effectExtent l="0" t="0" r="0" b="1270"/>
            <wp:docPr id="4" name="Picture 4" descr="get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 us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9175" cy="3122930"/>
                    </a:xfrm>
                    <a:prstGeom prst="rect">
                      <a:avLst/>
                    </a:prstGeom>
                    <a:noFill/>
                    <a:ln>
                      <a:noFill/>
                    </a:ln>
                  </pic:spPr>
                </pic:pic>
              </a:graphicData>
            </a:graphic>
          </wp:inline>
        </w:drawing>
      </w:r>
      <w:r w:rsidRPr="006746CF">
        <w:rPr>
          <w:rFonts w:ascii="inherit" w:eastAsia="Times New Roman" w:hAnsi="inherit" w:cs="Arial"/>
          <w:color w:val="404040"/>
          <w:sz w:val="29"/>
          <w:szCs w:val="29"/>
        </w:rPr>
        <w:br/>
      </w:r>
      <w:r w:rsidRPr="006746CF">
        <w:rPr>
          <w:rFonts w:ascii="inherit" w:eastAsia="Times New Roman" w:hAnsi="inherit" w:cs="Arial"/>
          <w:b/>
          <w:bCs/>
          <w:color w:val="404040"/>
          <w:sz w:val="29"/>
          <w:szCs w:val="29"/>
          <w:bdr w:val="none" w:sz="0" w:space="0" w:color="auto" w:frame="1"/>
        </w:rPr>
        <w:t>Case 2: Get user by ID.</w:t>
      </w:r>
      <w:r w:rsidRPr="006746CF">
        <w:rPr>
          <w:rFonts w:ascii="inherit" w:eastAsia="Times New Roman" w:hAnsi="inherit" w:cs="Arial"/>
          <w:color w:val="404040"/>
          <w:sz w:val="29"/>
          <w:szCs w:val="29"/>
        </w:rPr>
        <w:br/>
      </w:r>
      <w:r w:rsidRPr="006746CF">
        <w:rPr>
          <w:rFonts w:ascii="inherit" w:eastAsia="Times New Roman" w:hAnsi="inherit" w:cs="Arial"/>
          <w:noProof/>
          <w:color w:val="404040"/>
          <w:sz w:val="29"/>
          <w:szCs w:val="29"/>
        </w:rPr>
        <w:drawing>
          <wp:inline distT="0" distB="0" distL="0" distR="0">
            <wp:extent cx="6099175" cy="2717165"/>
            <wp:effectExtent l="0" t="0" r="0" b="6985"/>
            <wp:docPr id="3" name="Picture 3" descr="get us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 user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9175" cy="2717165"/>
                    </a:xfrm>
                    <a:prstGeom prst="rect">
                      <a:avLst/>
                    </a:prstGeom>
                    <a:noFill/>
                    <a:ln>
                      <a:noFill/>
                    </a:ln>
                  </pic:spPr>
                </pic:pic>
              </a:graphicData>
            </a:graphic>
          </wp:inline>
        </w:drawing>
      </w:r>
    </w:p>
    <w:p w:rsidR="006746CF" w:rsidRPr="006746CF" w:rsidRDefault="006746CF" w:rsidP="006746CF">
      <w:pPr>
        <w:shd w:val="clear" w:color="auto" w:fill="FFFFFF"/>
        <w:spacing w:after="0" w:line="240" w:lineRule="auto"/>
        <w:textAlignment w:val="baseline"/>
        <w:outlineLvl w:val="3"/>
        <w:rPr>
          <w:rFonts w:ascii="inherit" w:eastAsia="Times New Roman" w:hAnsi="inherit" w:cs="Arial"/>
          <w:b/>
          <w:bCs/>
          <w:color w:val="404040"/>
          <w:sz w:val="24"/>
          <w:szCs w:val="24"/>
        </w:rPr>
      </w:pPr>
      <w:r w:rsidRPr="006746CF">
        <w:rPr>
          <w:rFonts w:ascii="inherit" w:eastAsia="Times New Roman" w:hAnsi="inherit" w:cs="Arial"/>
          <w:b/>
          <w:bCs/>
          <w:color w:val="404040"/>
          <w:sz w:val="24"/>
          <w:szCs w:val="24"/>
        </w:rPr>
        <w:t>#3 : PUT /users</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This API uses PUT HTTP verb and it will update the password of user by passing its email ID. Here is the code.</w:t>
      </w:r>
    </w:p>
    <w:p w:rsidR="006746CF" w:rsidRPr="006746CF" w:rsidRDefault="006746CF" w:rsidP="006746CF">
      <w:pPr>
        <w:shd w:val="clear" w:color="auto" w:fill="141414"/>
        <w:spacing w:after="0" w:line="240" w:lineRule="auto"/>
        <w:textAlignment w:val="baseline"/>
        <w:rPr>
          <w:rFonts w:ascii="inherit" w:eastAsia="Times New Roman" w:hAnsi="inherit" w:cs="Arial"/>
          <w:color w:val="404040"/>
          <w:sz w:val="24"/>
          <w:szCs w:val="24"/>
        </w:rPr>
      </w:pPr>
      <w:r w:rsidRPr="006746CF">
        <w:rPr>
          <w:rFonts w:ascii="inherit" w:eastAsia="Times New Roman" w:hAnsi="inherit" w:cs="Arial"/>
          <w:color w:val="404040"/>
          <w:sz w:val="24"/>
          <w:szCs w:val="24"/>
        </w:rPr>
        <w:t>REST.js</w:t>
      </w:r>
    </w:p>
    <w:p w:rsidR="006746CF" w:rsidRPr="006746CF" w:rsidRDefault="006746CF" w:rsidP="006746CF">
      <w:pPr>
        <w:shd w:val="clear" w:color="auto" w:fill="141414"/>
        <w:spacing w:after="150" w:line="336" w:lineRule="atLeast"/>
        <w:textAlignment w:val="baseline"/>
        <w:rPr>
          <w:rFonts w:ascii="Lucida Console" w:eastAsia="Times New Roman" w:hAnsi="Lucida Console" w:cs="Arial"/>
          <w:color w:val="F8F8F8"/>
          <w:sz w:val="20"/>
          <w:szCs w:val="20"/>
        </w:rPr>
      </w:pP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mysql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require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"mysql"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rPr>
        <w:t> REST_ROUTER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self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this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self.</w:t>
      </w:r>
      <w:r w:rsidRPr="006746CF">
        <w:rPr>
          <w:rFonts w:ascii="Lucida Console" w:eastAsia="Times New Roman" w:hAnsi="Lucida Console" w:cs="Arial"/>
          <w:color w:val="9B703F"/>
          <w:sz w:val="20"/>
          <w:szCs w:val="20"/>
          <w:bdr w:val="none" w:sz="0" w:space="0" w:color="auto" w:frame="1"/>
        </w:rPr>
        <w:t>handleRoutes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lastRenderedPageBreak/>
        <w:br/>
        <w:t>REST_ROUTER.</w:t>
      </w:r>
      <w:r w:rsidRPr="006746CF">
        <w:rPr>
          <w:rFonts w:ascii="Lucida Console" w:eastAsia="Times New Roman" w:hAnsi="Lucida Console" w:cs="Arial"/>
          <w:color w:val="CDA869"/>
          <w:sz w:val="20"/>
          <w:szCs w:val="20"/>
          <w:bdr w:val="none" w:sz="0" w:space="0" w:color="auto" w:frame="1"/>
        </w:rPr>
        <w:t>prototype</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handleRoutes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CDA869"/>
          <w:sz w:val="20"/>
          <w:szCs w:val="20"/>
          <w:bdr w:val="none" w:sz="0" w:space="0" w:color="auto" w:frame="1"/>
        </w:rPr>
        <w:t>get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9B703F"/>
          <w:sz w:val="20"/>
          <w:szCs w:val="20"/>
          <w:bdr w:val="none" w:sz="0" w:space="0" w:color="auto" w:frame="1"/>
        </w:rPr>
        <w:t>post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CDA869"/>
          <w:sz w:val="20"/>
          <w:szCs w:val="20"/>
          <w:bdr w:val="none" w:sz="0" w:space="0" w:color="auto" w:frame="1"/>
        </w:rPr>
        <w:t>get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CDA869"/>
          <w:sz w:val="20"/>
          <w:szCs w:val="20"/>
          <w:bdr w:val="none" w:sz="0" w:space="0" w:color="auto" w:frame="1"/>
        </w:rPr>
        <w:t>get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"/users/:userId"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9B703F"/>
          <w:sz w:val="20"/>
          <w:szCs w:val="20"/>
          <w:bdr w:val="none" w:sz="0" w:space="0" w:color="auto" w:frame="1"/>
        </w:rPr>
        <w:t>put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query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"UPDATE ?? SET ?? = ? WHERE ?? =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table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"user_login"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"user_password"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9B703F"/>
          <w:sz w:val="20"/>
          <w:szCs w:val="20"/>
          <w:bdr w:val="none" w:sz="0" w:space="0" w:color="auto" w:frame="1"/>
        </w:rPr>
        <w:t>body</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password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"user_email"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9B703F"/>
          <w:sz w:val="20"/>
          <w:szCs w:val="20"/>
          <w:bdr w:val="none" w:sz="0" w:space="0" w:color="auto" w:frame="1"/>
        </w:rPr>
        <w:t>body</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email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query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mysql.</w:t>
      </w:r>
      <w:r w:rsidRPr="006746CF">
        <w:rPr>
          <w:rFonts w:ascii="Lucida Console" w:eastAsia="Times New Roman" w:hAnsi="Lucida Console" w:cs="Arial"/>
          <w:color w:val="9B703F"/>
          <w:sz w:val="20"/>
          <w:szCs w:val="20"/>
          <w:bdr w:val="none" w:sz="0" w:space="0" w:color="auto" w:frame="1"/>
        </w:rPr>
        <w:t>format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table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connection.</w:t>
      </w:r>
      <w:r w:rsidRPr="006746CF">
        <w:rPr>
          <w:rFonts w:ascii="Lucida Console" w:eastAsia="Times New Roman" w:hAnsi="Lucida Console" w:cs="Arial"/>
          <w:color w:val="9B703F"/>
          <w:sz w:val="20"/>
          <w:szCs w:val="20"/>
          <w:bdr w:val="none" w:sz="0" w:space="0" w:color="auto" w:frame="1"/>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rows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res.</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"Error"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true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"Message"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"Error executing MySQL 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else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res.</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"Error"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false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"Message"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"Updated the password for email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9B703F"/>
          <w:sz w:val="20"/>
          <w:szCs w:val="20"/>
          <w:bdr w:val="none" w:sz="0" w:space="0" w:color="auto" w:frame="1"/>
        </w:rPr>
        <w:t>body</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email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module.</w:t>
      </w:r>
      <w:r w:rsidRPr="006746CF">
        <w:rPr>
          <w:rFonts w:ascii="Lucida Console" w:eastAsia="Times New Roman" w:hAnsi="Lucida Console" w:cs="Arial"/>
          <w:color w:val="9B703F"/>
          <w:sz w:val="20"/>
          <w:szCs w:val="20"/>
          <w:bdr w:val="none" w:sz="0" w:space="0" w:color="auto" w:frame="1"/>
        </w:rPr>
        <w:t>exports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REST_ROUTER</w:t>
      </w:r>
      <w:r w:rsidRPr="006746CF">
        <w:rPr>
          <w:rFonts w:ascii="Lucida Console" w:eastAsia="Times New Roman" w:hAnsi="Lucida Console" w:cs="Arial"/>
          <w:color w:val="F8F8F8"/>
          <w:sz w:val="20"/>
          <w:szCs w:val="20"/>
          <w:bdr w:val="none" w:sz="0" w:space="0" w:color="auto" w:frame="1"/>
        </w:rPr>
        <w:t>;</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lastRenderedPageBreak/>
        <w:t>Here is the output of above API.</w:t>
      </w:r>
      <w:r w:rsidRPr="006746CF">
        <w:rPr>
          <w:rFonts w:ascii="inherit" w:eastAsia="Times New Roman" w:hAnsi="inherit" w:cs="Arial"/>
          <w:color w:val="404040"/>
          <w:sz w:val="29"/>
          <w:szCs w:val="29"/>
        </w:rPr>
        <w:br/>
      </w:r>
      <w:r w:rsidRPr="006746CF">
        <w:rPr>
          <w:rFonts w:ascii="inherit" w:eastAsia="Times New Roman" w:hAnsi="inherit" w:cs="Arial"/>
          <w:noProof/>
          <w:color w:val="404040"/>
          <w:sz w:val="29"/>
          <w:szCs w:val="29"/>
        </w:rPr>
        <w:drawing>
          <wp:inline distT="0" distB="0" distL="0" distR="0">
            <wp:extent cx="6099175" cy="2924175"/>
            <wp:effectExtent l="0" t="0" r="0" b="9525"/>
            <wp:docPr id="2" name="Picture 2" descr="users 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 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9175" cy="2924175"/>
                    </a:xfrm>
                    <a:prstGeom prst="rect">
                      <a:avLst/>
                    </a:prstGeom>
                    <a:noFill/>
                    <a:ln>
                      <a:noFill/>
                    </a:ln>
                  </pic:spPr>
                </pic:pic>
              </a:graphicData>
            </a:graphic>
          </wp:inline>
        </w:drawing>
      </w:r>
    </w:p>
    <w:p w:rsidR="006746CF" w:rsidRPr="006746CF" w:rsidRDefault="006746CF" w:rsidP="006746CF">
      <w:pPr>
        <w:shd w:val="clear" w:color="auto" w:fill="FFFFFF"/>
        <w:spacing w:after="0" w:line="240" w:lineRule="auto"/>
        <w:textAlignment w:val="baseline"/>
        <w:outlineLvl w:val="3"/>
        <w:rPr>
          <w:rFonts w:ascii="inherit" w:eastAsia="Times New Roman" w:hAnsi="inherit" w:cs="Arial"/>
          <w:b/>
          <w:bCs/>
          <w:color w:val="404040"/>
          <w:sz w:val="24"/>
          <w:szCs w:val="24"/>
        </w:rPr>
      </w:pPr>
      <w:r w:rsidRPr="006746CF">
        <w:rPr>
          <w:rFonts w:ascii="inherit" w:eastAsia="Times New Roman" w:hAnsi="inherit" w:cs="Arial"/>
          <w:b/>
          <w:bCs/>
          <w:color w:val="404040"/>
          <w:sz w:val="24"/>
          <w:szCs w:val="24"/>
        </w:rPr>
        <w:t>#4 : DELETE /users/:email</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This API will delete user from database by taking email ID as input. Here is the code.</w:t>
      </w:r>
    </w:p>
    <w:p w:rsidR="006746CF" w:rsidRPr="006746CF" w:rsidRDefault="006746CF" w:rsidP="006746CF">
      <w:pPr>
        <w:shd w:val="clear" w:color="auto" w:fill="141414"/>
        <w:spacing w:after="0" w:line="240" w:lineRule="auto"/>
        <w:textAlignment w:val="baseline"/>
        <w:rPr>
          <w:rFonts w:ascii="inherit" w:eastAsia="Times New Roman" w:hAnsi="inherit" w:cs="Arial"/>
          <w:color w:val="404040"/>
          <w:sz w:val="24"/>
          <w:szCs w:val="24"/>
        </w:rPr>
      </w:pPr>
      <w:r w:rsidRPr="006746CF">
        <w:rPr>
          <w:rFonts w:ascii="inherit" w:eastAsia="Times New Roman" w:hAnsi="inherit" w:cs="Arial"/>
          <w:color w:val="404040"/>
          <w:sz w:val="24"/>
          <w:szCs w:val="24"/>
        </w:rPr>
        <w:t>REST.js</w:t>
      </w:r>
    </w:p>
    <w:p w:rsidR="006746CF" w:rsidRPr="006746CF" w:rsidRDefault="006746CF" w:rsidP="006746CF">
      <w:pPr>
        <w:shd w:val="clear" w:color="auto" w:fill="141414"/>
        <w:spacing w:after="150" w:line="336" w:lineRule="atLeast"/>
        <w:textAlignment w:val="baseline"/>
        <w:rPr>
          <w:rFonts w:ascii="Lucida Console" w:eastAsia="Times New Roman" w:hAnsi="Lucida Console" w:cs="Arial"/>
          <w:color w:val="F8F8F8"/>
          <w:sz w:val="20"/>
          <w:szCs w:val="20"/>
        </w:rPr>
      </w:pP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mysql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require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"mysql"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rPr>
        <w:t> REST_ROUTER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self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this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self.</w:t>
      </w:r>
      <w:r w:rsidRPr="006746CF">
        <w:rPr>
          <w:rFonts w:ascii="Lucida Console" w:eastAsia="Times New Roman" w:hAnsi="Lucida Console" w:cs="Arial"/>
          <w:color w:val="9B703F"/>
          <w:sz w:val="20"/>
          <w:szCs w:val="20"/>
          <w:bdr w:val="none" w:sz="0" w:space="0" w:color="auto" w:frame="1"/>
        </w:rPr>
        <w:t>handleRoutes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REST_ROUTER.</w:t>
      </w:r>
      <w:r w:rsidRPr="006746CF">
        <w:rPr>
          <w:rFonts w:ascii="Lucida Console" w:eastAsia="Times New Roman" w:hAnsi="Lucida Console" w:cs="Arial"/>
          <w:color w:val="CDA869"/>
          <w:sz w:val="20"/>
          <w:szCs w:val="20"/>
          <w:bdr w:val="none" w:sz="0" w:space="0" w:color="auto" w:frame="1"/>
        </w:rPr>
        <w:t>prototype</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handleRoutes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router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connection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md5</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CDA869"/>
          <w:sz w:val="20"/>
          <w:szCs w:val="20"/>
          <w:bdr w:val="none" w:sz="0" w:space="0" w:color="auto" w:frame="1"/>
        </w:rPr>
        <w:t>get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9B703F"/>
          <w:sz w:val="20"/>
          <w:szCs w:val="20"/>
          <w:bdr w:val="none" w:sz="0" w:space="0" w:color="auto" w:frame="1"/>
        </w:rPr>
        <w:t>post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CDA869"/>
          <w:sz w:val="20"/>
          <w:szCs w:val="20"/>
          <w:bdr w:val="none" w:sz="0" w:space="0" w:color="auto" w:frame="1"/>
        </w:rPr>
        <w:t>get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"/users/:user_id"</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lastRenderedPageBreak/>
        <w:br/>
        <w:t>    router.</w:t>
      </w:r>
      <w:r w:rsidRPr="006746CF">
        <w:rPr>
          <w:rFonts w:ascii="Lucida Console" w:eastAsia="Times New Roman" w:hAnsi="Lucida Console" w:cs="Arial"/>
          <w:color w:val="CDA869"/>
          <w:sz w:val="20"/>
          <w:szCs w:val="20"/>
          <w:bdr w:val="none" w:sz="0" w:space="0" w:color="auto" w:frame="1"/>
        </w:rPr>
        <w:t>get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9B703F"/>
          <w:sz w:val="20"/>
          <w:szCs w:val="20"/>
          <w:bdr w:val="none" w:sz="0" w:space="0" w:color="auto" w:frame="1"/>
        </w:rPr>
        <w:t>put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    router.</w:t>
      </w:r>
      <w:r w:rsidRPr="006746CF">
        <w:rPr>
          <w:rFonts w:ascii="Lucida Console" w:eastAsia="Times New Roman" w:hAnsi="Lucida Console" w:cs="Arial"/>
          <w:color w:val="CDA869"/>
          <w:sz w:val="20"/>
          <w:szCs w:val="20"/>
          <w:bdr w:val="none" w:sz="0" w:space="0" w:color="auto" w:frame="1"/>
        </w:rPr>
        <w:t>delete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"/users/:email"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query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"DELETE from ?? WHERE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var</w:t>
      </w:r>
      <w:r w:rsidRPr="006746CF">
        <w:rPr>
          <w:rFonts w:ascii="Lucida Console" w:eastAsia="Times New Roman" w:hAnsi="Lucida Console" w:cs="Arial"/>
          <w:color w:val="F8F8F8"/>
          <w:sz w:val="20"/>
          <w:szCs w:val="20"/>
        </w:rPr>
        <w:t> table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"user_login"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"user_email"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9B703F"/>
          <w:sz w:val="20"/>
          <w:szCs w:val="20"/>
          <w:bdr w:val="none" w:sz="0" w:space="0" w:color="auto" w:frame="1"/>
        </w:rPr>
        <w:t>params</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email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query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mysql.</w:t>
      </w:r>
      <w:r w:rsidRPr="006746CF">
        <w:rPr>
          <w:rFonts w:ascii="Lucida Console" w:eastAsia="Times New Roman" w:hAnsi="Lucida Console" w:cs="Arial"/>
          <w:color w:val="9B703F"/>
          <w:sz w:val="20"/>
          <w:szCs w:val="20"/>
          <w:bdr w:val="none" w:sz="0" w:space="0" w:color="auto" w:frame="1"/>
        </w:rPr>
        <w:t>format</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table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connection.</w:t>
      </w:r>
      <w:r w:rsidRPr="006746CF">
        <w:rPr>
          <w:rFonts w:ascii="Lucida Console" w:eastAsia="Times New Roman" w:hAnsi="Lucida Console" w:cs="Arial"/>
          <w:color w:val="9B703F"/>
          <w:sz w:val="20"/>
          <w:szCs w:val="20"/>
          <w:bdr w:val="none" w:sz="0" w:space="0" w:color="auto" w:frame="1"/>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CDA869"/>
          <w:sz w:val="20"/>
          <w:szCs w:val="20"/>
          <w:bdr w:val="none" w:sz="0" w:space="0" w:color="auto" w:frame="1"/>
        </w:rPr>
        <w:t>function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rows</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CDA869"/>
          <w:sz w:val="20"/>
          <w:szCs w:val="20"/>
          <w:bdr w:val="none" w:sz="0" w:space="0" w:color="auto" w:frame="1"/>
        </w:rPr>
        <w:t>if</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err</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res.</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"Error"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true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"Message"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"Error executing MySQL query"</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else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res.</w:t>
      </w:r>
      <w:r w:rsidRPr="006746CF">
        <w:rPr>
          <w:rFonts w:ascii="Lucida Console" w:eastAsia="Times New Roman" w:hAnsi="Lucida Console" w:cs="Arial"/>
          <w:color w:val="9B703F"/>
          <w:sz w:val="20"/>
          <w:szCs w:val="20"/>
          <w:bdr w:val="none" w:sz="0" w:space="0" w:color="auto" w:frame="1"/>
        </w:rPr>
        <w:t>json</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8F9D6A"/>
          <w:sz w:val="20"/>
          <w:szCs w:val="20"/>
          <w:bdr w:val="none" w:sz="0" w:space="0" w:color="auto" w:frame="1"/>
        </w:rPr>
        <w:t>"Error"</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CDA869"/>
          <w:sz w:val="20"/>
          <w:szCs w:val="20"/>
          <w:bdr w:val="none" w:sz="0" w:space="0" w:color="auto" w:frame="1"/>
        </w:rPr>
        <w:t>false</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"Message"</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8F9D6A"/>
          <w:sz w:val="20"/>
          <w:szCs w:val="20"/>
          <w:bdr w:val="none" w:sz="0" w:space="0" w:color="auto" w:frame="1"/>
        </w:rPr>
        <w:t>"Deleted the user with email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req.</w:t>
      </w:r>
      <w:r w:rsidRPr="006746CF">
        <w:rPr>
          <w:rFonts w:ascii="Lucida Console" w:eastAsia="Times New Roman" w:hAnsi="Lucida Console" w:cs="Arial"/>
          <w:color w:val="9B703F"/>
          <w:sz w:val="20"/>
          <w:szCs w:val="20"/>
          <w:bdr w:val="none" w:sz="0" w:space="0" w:color="auto" w:frame="1"/>
        </w:rPr>
        <w:t>params</w:t>
      </w:r>
      <w:r w:rsidRPr="006746CF">
        <w:rPr>
          <w:rFonts w:ascii="Lucida Console" w:eastAsia="Times New Roman" w:hAnsi="Lucida Console" w:cs="Arial"/>
          <w:color w:val="F8F8F8"/>
          <w:sz w:val="20"/>
          <w:szCs w:val="20"/>
        </w:rPr>
        <w:t>.</w:t>
      </w:r>
      <w:r w:rsidRPr="006746CF">
        <w:rPr>
          <w:rFonts w:ascii="Lucida Console" w:eastAsia="Times New Roman" w:hAnsi="Lucida Console" w:cs="Arial"/>
          <w:color w:val="9B703F"/>
          <w:sz w:val="20"/>
          <w:szCs w:val="20"/>
          <w:bdr w:val="none" w:sz="0" w:space="0" w:color="auto" w:frame="1"/>
        </w:rPr>
        <w:t>email</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br/>
      </w:r>
      <w:r w:rsidRPr="006746CF">
        <w:rPr>
          <w:rFonts w:ascii="Lucida Console" w:eastAsia="Times New Roman" w:hAnsi="Lucida Console" w:cs="Arial"/>
          <w:color w:val="F8F8F8"/>
          <w:sz w:val="20"/>
          <w:szCs w:val="20"/>
        </w:rPr>
        <w:br/>
        <w:t>module.</w:t>
      </w:r>
      <w:r w:rsidRPr="006746CF">
        <w:rPr>
          <w:rFonts w:ascii="Lucida Console" w:eastAsia="Times New Roman" w:hAnsi="Lucida Console" w:cs="Arial"/>
          <w:color w:val="9B703F"/>
          <w:sz w:val="20"/>
          <w:szCs w:val="20"/>
          <w:bdr w:val="none" w:sz="0" w:space="0" w:color="auto" w:frame="1"/>
        </w:rPr>
        <w:t>exports</w:t>
      </w:r>
      <w:r w:rsidRPr="006746CF">
        <w:rPr>
          <w:rFonts w:ascii="Lucida Console" w:eastAsia="Times New Roman" w:hAnsi="Lucida Console" w:cs="Arial"/>
          <w:color w:val="F8F8F8"/>
          <w:sz w:val="20"/>
          <w:szCs w:val="20"/>
        </w:rPr>
        <w:t> </w:t>
      </w:r>
      <w:r w:rsidRPr="006746CF">
        <w:rPr>
          <w:rFonts w:ascii="Lucida Console" w:eastAsia="Times New Roman" w:hAnsi="Lucida Console" w:cs="Arial"/>
          <w:color w:val="F8F8F8"/>
          <w:sz w:val="20"/>
          <w:szCs w:val="20"/>
          <w:bdr w:val="none" w:sz="0" w:space="0" w:color="auto" w:frame="1"/>
        </w:rPr>
        <w:t>=</w:t>
      </w:r>
      <w:r w:rsidRPr="006746CF">
        <w:rPr>
          <w:rFonts w:ascii="Lucida Console" w:eastAsia="Times New Roman" w:hAnsi="Lucida Console" w:cs="Arial"/>
          <w:color w:val="F8F8F8"/>
          <w:sz w:val="20"/>
          <w:szCs w:val="20"/>
        </w:rPr>
        <w:t> REST_ROUTER</w:t>
      </w:r>
      <w:r w:rsidRPr="006746CF">
        <w:rPr>
          <w:rFonts w:ascii="Lucida Console" w:eastAsia="Times New Roman" w:hAnsi="Lucida Console" w:cs="Arial"/>
          <w:color w:val="F8F8F8"/>
          <w:sz w:val="20"/>
          <w:szCs w:val="20"/>
          <w:bdr w:val="none" w:sz="0" w:space="0" w:color="auto" w:frame="1"/>
        </w:rPr>
        <w:t>;</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lastRenderedPageBreak/>
        <w:t>Here is the output of above code.</w:t>
      </w:r>
      <w:r w:rsidRPr="006746CF">
        <w:rPr>
          <w:rFonts w:ascii="inherit" w:eastAsia="Times New Roman" w:hAnsi="inherit" w:cs="Arial"/>
          <w:color w:val="404040"/>
          <w:sz w:val="29"/>
          <w:szCs w:val="29"/>
        </w:rPr>
        <w:br/>
      </w:r>
      <w:r w:rsidRPr="006746CF">
        <w:rPr>
          <w:rFonts w:ascii="inherit" w:eastAsia="Times New Roman" w:hAnsi="inherit" w:cs="Arial"/>
          <w:noProof/>
          <w:color w:val="404040"/>
          <w:sz w:val="29"/>
          <w:szCs w:val="29"/>
        </w:rPr>
        <w:drawing>
          <wp:inline distT="0" distB="0" distL="0" distR="0">
            <wp:extent cx="6099175" cy="2458720"/>
            <wp:effectExtent l="0" t="0" r="0" b="0"/>
            <wp:docPr id="1" name="Picture 1" descr="users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 dele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9175" cy="2458720"/>
                    </a:xfrm>
                    <a:prstGeom prst="rect">
                      <a:avLst/>
                    </a:prstGeom>
                    <a:noFill/>
                    <a:ln>
                      <a:noFill/>
                    </a:ln>
                  </pic:spPr>
                </pic:pic>
              </a:graphicData>
            </a:graphic>
          </wp:inline>
        </w:drawing>
      </w:r>
      <w:r w:rsidRPr="006746CF">
        <w:rPr>
          <w:rFonts w:ascii="inherit" w:eastAsia="Times New Roman" w:hAnsi="inherit" w:cs="Arial"/>
          <w:color w:val="404040"/>
          <w:sz w:val="29"/>
          <w:szCs w:val="29"/>
        </w:rPr>
        <w:br/>
        <w:t>You can develop more api’s depending upon your requirement and data model.</w:t>
      </w:r>
    </w:p>
    <w:p w:rsidR="006746CF" w:rsidRPr="006746CF" w:rsidRDefault="006746CF" w:rsidP="006746CF">
      <w:pPr>
        <w:shd w:val="clear" w:color="auto" w:fill="FFFFFF"/>
        <w:spacing w:before="600" w:after="150" w:line="240" w:lineRule="auto"/>
        <w:textAlignment w:val="baseline"/>
        <w:outlineLvl w:val="2"/>
        <w:rPr>
          <w:rFonts w:ascii="inherit" w:eastAsia="Times New Roman" w:hAnsi="inherit" w:cs="Arial"/>
          <w:b/>
          <w:bCs/>
          <w:color w:val="404040"/>
          <w:sz w:val="27"/>
          <w:szCs w:val="27"/>
        </w:rPr>
      </w:pPr>
      <w:r w:rsidRPr="006746CF">
        <w:rPr>
          <w:rFonts w:ascii="inherit" w:eastAsia="Times New Roman" w:hAnsi="inherit" w:cs="Arial"/>
          <w:b/>
          <w:bCs/>
          <w:color w:val="404040"/>
          <w:sz w:val="27"/>
          <w:szCs w:val="27"/>
        </w:rPr>
        <w:t>Conclusion:</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REST api’s are very useful for any web app, mobile app, system software etc. You can develop REST api and use it anywhere because of its resource sharing feature.</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With the above explanation i hope you understand the basics of REST api’s and also how to develop one for your system.</w:t>
      </w:r>
    </w:p>
    <w:p w:rsidR="006746CF" w:rsidRPr="006746CF" w:rsidRDefault="006746CF" w:rsidP="006746CF">
      <w:pPr>
        <w:shd w:val="clear" w:color="auto" w:fill="FFFFFF"/>
        <w:spacing w:before="600" w:after="150" w:line="240" w:lineRule="auto"/>
        <w:textAlignment w:val="baseline"/>
        <w:outlineLvl w:val="2"/>
        <w:rPr>
          <w:rFonts w:ascii="inherit" w:eastAsia="Times New Roman" w:hAnsi="inherit" w:cs="Arial"/>
          <w:b/>
          <w:bCs/>
          <w:color w:val="404040"/>
          <w:sz w:val="27"/>
          <w:szCs w:val="27"/>
        </w:rPr>
      </w:pPr>
      <w:r w:rsidRPr="006746CF">
        <w:rPr>
          <w:rFonts w:ascii="inherit" w:eastAsia="Times New Roman" w:hAnsi="inherit" w:cs="Arial"/>
          <w:b/>
          <w:bCs/>
          <w:color w:val="404040"/>
          <w:sz w:val="27"/>
          <w:szCs w:val="27"/>
        </w:rPr>
        <w:t>Home work:</w:t>
      </w:r>
    </w:p>
    <w:p w:rsidR="006746CF" w:rsidRPr="006746CF" w:rsidRDefault="006746CF" w:rsidP="006746CF">
      <w:pPr>
        <w:shd w:val="clear" w:color="auto" w:fill="FFFFFF"/>
        <w:spacing w:after="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Try to develop API to add new status in </w:t>
      </w:r>
      <w:r w:rsidRPr="006746CF">
        <w:rPr>
          <w:rFonts w:ascii="inherit" w:eastAsia="Times New Roman" w:hAnsi="inherit" w:cs="Arial"/>
          <w:b/>
          <w:bCs/>
          <w:color w:val="404040"/>
          <w:sz w:val="29"/>
          <w:szCs w:val="29"/>
          <w:bdr w:val="none" w:sz="0" w:space="0" w:color="auto" w:frame="1"/>
        </w:rPr>
        <w:t>user_status</w:t>
      </w:r>
      <w:r w:rsidRPr="006746CF">
        <w:rPr>
          <w:rFonts w:ascii="inherit" w:eastAsia="Times New Roman" w:hAnsi="inherit" w:cs="Arial"/>
          <w:color w:val="404040"/>
          <w:sz w:val="29"/>
          <w:szCs w:val="29"/>
        </w:rPr>
        <w:t> table and fetch that using user id or fetch all status.</w:t>
      </w:r>
    </w:p>
    <w:p w:rsidR="006746CF" w:rsidRPr="006746CF" w:rsidRDefault="006746CF" w:rsidP="006746CF">
      <w:pPr>
        <w:shd w:val="clear" w:color="auto" w:fill="FFFFFF"/>
        <w:spacing w:before="150" w:after="150" w:line="240" w:lineRule="auto"/>
        <w:textAlignment w:val="baseline"/>
        <w:rPr>
          <w:rFonts w:ascii="inherit" w:eastAsia="Times New Roman" w:hAnsi="inherit" w:cs="Arial"/>
          <w:color w:val="404040"/>
          <w:sz w:val="29"/>
          <w:szCs w:val="29"/>
        </w:rPr>
      </w:pPr>
      <w:r w:rsidRPr="006746CF">
        <w:rPr>
          <w:rFonts w:ascii="inherit" w:eastAsia="Times New Roman" w:hAnsi="inherit" w:cs="Arial"/>
          <w:color w:val="404040"/>
          <w:sz w:val="29"/>
          <w:szCs w:val="29"/>
        </w:rPr>
        <w:t>You can also create another tables and explore it more ! Let me know if you stuck some where !</w:t>
      </w:r>
    </w:p>
    <w:p w:rsidR="00BD1A87" w:rsidRDefault="00BD1A87">
      <w:bookmarkStart w:id="1" w:name="_GoBack"/>
      <w:bookmarkEnd w:id="1"/>
    </w:p>
    <w:sectPr w:rsidR="00BD1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6610C"/>
    <w:multiLevelType w:val="multilevel"/>
    <w:tmpl w:val="962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B35FA0"/>
    <w:multiLevelType w:val="multilevel"/>
    <w:tmpl w:val="86E6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5442E"/>
    <w:multiLevelType w:val="multilevel"/>
    <w:tmpl w:val="BB66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C2"/>
    <w:rsid w:val="00553DC2"/>
    <w:rsid w:val="006746CF"/>
    <w:rsid w:val="00BD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E10B3-DA41-4477-9CA8-5B75A1AD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46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746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46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6C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746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46CF"/>
    <w:rPr>
      <w:rFonts w:ascii="Times New Roman" w:eastAsia="Times New Roman" w:hAnsi="Times New Roman" w:cs="Times New Roman"/>
      <w:b/>
      <w:bCs/>
      <w:sz w:val="24"/>
      <w:szCs w:val="24"/>
    </w:rPr>
  </w:style>
  <w:style w:type="paragraph" w:customStyle="1" w:styleId="msonormal0">
    <w:name w:val="msonormal"/>
    <w:basedOn w:val="Normal"/>
    <w:rsid w:val="006746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46CF"/>
    <w:rPr>
      <w:color w:val="0000FF"/>
      <w:u w:val="single"/>
    </w:rPr>
  </w:style>
  <w:style w:type="character" w:styleId="FollowedHyperlink">
    <w:name w:val="FollowedHyperlink"/>
    <w:basedOn w:val="DefaultParagraphFont"/>
    <w:uiPriority w:val="99"/>
    <w:semiHidden/>
    <w:unhideWhenUsed/>
    <w:rsid w:val="006746CF"/>
    <w:rPr>
      <w:color w:val="800080"/>
      <w:u w:val="single"/>
    </w:rPr>
  </w:style>
  <w:style w:type="paragraph" w:styleId="NormalWeb">
    <w:name w:val="Normal (Web)"/>
    <w:basedOn w:val="Normal"/>
    <w:uiPriority w:val="99"/>
    <w:semiHidden/>
    <w:unhideWhenUsed/>
    <w:rsid w:val="00674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6746CF"/>
  </w:style>
  <w:style w:type="character" w:customStyle="1" w:styleId="kw1">
    <w:name w:val="kw1"/>
    <w:basedOn w:val="DefaultParagraphFont"/>
    <w:rsid w:val="006746CF"/>
  </w:style>
  <w:style w:type="character" w:customStyle="1" w:styleId="sy0">
    <w:name w:val="sy0"/>
    <w:basedOn w:val="DefaultParagraphFont"/>
    <w:rsid w:val="006746CF"/>
  </w:style>
  <w:style w:type="character" w:customStyle="1" w:styleId="nu0">
    <w:name w:val="nu0"/>
    <w:basedOn w:val="DefaultParagraphFont"/>
    <w:rsid w:val="006746CF"/>
  </w:style>
  <w:style w:type="character" w:customStyle="1" w:styleId="st0">
    <w:name w:val="st0"/>
    <w:basedOn w:val="DefaultParagraphFont"/>
    <w:rsid w:val="006746CF"/>
  </w:style>
  <w:style w:type="character" w:customStyle="1" w:styleId="co1">
    <w:name w:val="co1"/>
    <w:basedOn w:val="DefaultParagraphFont"/>
    <w:rsid w:val="006746CF"/>
  </w:style>
  <w:style w:type="character" w:customStyle="1" w:styleId="br0">
    <w:name w:val="br0"/>
    <w:basedOn w:val="DefaultParagraphFont"/>
    <w:rsid w:val="006746CF"/>
  </w:style>
  <w:style w:type="character" w:styleId="Strong">
    <w:name w:val="Strong"/>
    <w:basedOn w:val="DefaultParagraphFont"/>
    <w:uiPriority w:val="22"/>
    <w:qFormat/>
    <w:rsid w:val="006746CF"/>
    <w:rPr>
      <w:b/>
      <w:bCs/>
    </w:rPr>
  </w:style>
  <w:style w:type="character" w:customStyle="1" w:styleId="me1">
    <w:name w:val="me1"/>
    <w:basedOn w:val="DefaultParagraphFont"/>
    <w:rsid w:val="006746CF"/>
  </w:style>
  <w:style w:type="character" w:customStyle="1" w:styleId="kw2">
    <w:name w:val="kw2"/>
    <w:basedOn w:val="DefaultParagraphFont"/>
    <w:rsid w:val="00674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782917">
      <w:bodyDiv w:val="1"/>
      <w:marLeft w:val="0"/>
      <w:marRight w:val="0"/>
      <w:marTop w:val="0"/>
      <w:marBottom w:val="0"/>
      <w:divBdr>
        <w:top w:val="none" w:sz="0" w:space="0" w:color="auto"/>
        <w:left w:val="none" w:sz="0" w:space="0" w:color="auto"/>
        <w:bottom w:val="none" w:sz="0" w:space="0" w:color="auto"/>
        <w:right w:val="none" w:sz="0" w:space="0" w:color="auto"/>
      </w:divBdr>
      <w:divsChild>
        <w:div w:id="1754937496">
          <w:marLeft w:val="0"/>
          <w:marRight w:val="0"/>
          <w:marTop w:val="450"/>
          <w:marBottom w:val="0"/>
          <w:divBdr>
            <w:top w:val="none" w:sz="0" w:space="0" w:color="auto"/>
            <w:left w:val="none" w:sz="0" w:space="0" w:color="auto"/>
            <w:bottom w:val="none" w:sz="0" w:space="0" w:color="auto"/>
            <w:right w:val="none" w:sz="0" w:space="0" w:color="auto"/>
          </w:divBdr>
        </w:div>
        <w:div w:id="1815296427">
          <w:marLeft w:val="0"/>
          <w:marRight w:val="0"/>
          <w:marTop w:val="0"/>
          <w:marBottom w:val="0"/>
          <w:divBdr>
            <w:top w:val="none" w:sz="0" w:space="0" w:color="auto"/>
            <w:left w:val="none" w:sz="0" w:space="0" w:color="auto"/>
            <w:bottom w:val="none" w:sz="0" w:space="0" w:color="auto"/>
            <w:right w:val="none" w:sz="0" w:space="0" w:color="auto"/>
          </w:divBdr>
          <w:divsChild>
            <w:div w:id="1550453876">
              <w:blockQuote w:val="1"/>
              <w:marLeft w:val="-1050"/>
              <w:marRight w:val="-1050"/>
              <w:marTop w:val="300"/>
              <w:marBottom w:val="300"/>
              <w:divBdr>
                <w:top w:val="none" w:sz="0" w:space="0" w:color="auto"/>
                <w:left w:val="none" w:sz="0" w:space="0" w:color="auto"/>
                <w:bottom w:val="none" w:sz="0" w:space="0" w:color="auto"/>
                <w:right w:val="none" w:sz="0" w:space="0" w:color="auto"/>
              </w:divBdr>
            </w:div>
            <w:div w:id="1538468477">
              <w:marLeft w:val="-1050"/>
              <w:marRight w:val="-1050"/>
              <w:marTop w:val="300"/>
              <w:marBottom w:val="0"/>
              <w:divBdr>
                <w:top w:val="none" w:sz="0" w:space="0" w:color="auto"/>
                <w:left w:val="none" w:sz="0" w:space="0" w:color="auto"/>
                <w:bottom w:val="none" w:sz="0" w:space="0" w:color="auto"/>
                <w:right w:val="none" w:sz="0" w:space="0" w:color="auto"/>
              </w:divBdr>
            </w:div>
            <w:div w:id="478496758">
              <w:marLeft w:val="-1050"/>
              <w:marRight w:val="-1050"/>
              <w:marTop w:val="0"/>
              <w:marBottom w:val="150"/>
              <w:divBdr>
                <w:top w:val="none" w:sz="0" w:space="0" w:color="auto"/>
                <w:left w:val="single" w:sz="6" w:space="31" w:color="9F9F9F"/>
                <w:bottom w:val="single" w:sz="6" w:space="0" w:color="9F9F9F"/>
                <w:right w:val="single" w:sz="6" w:space="31" w:color="9F9F9F"/>
              </w:divBdr>
            </w:div>
            <w:div w:id="1029524653">
              <w:marLeft w:val="-1050"/>
              <w:marRight w:val="-1050"/>
              <w:marTop w:val="0"/>
              <w:marBottom w:val="150"/>
              <w:divBdr>
                <w:top w:val="single" w:sz="6" w:space="0" w:color="9F9F9F"/>
                <w:left w:val="single" w:sz="6" w:space="31" w:color="9F9F9F"/>
                <w:bottom w:val="single" w:sz="6" w:space="0" w:color="9F9F9F"/>
                <w:right w:val="single" w:sz="6" w:space="31" w:color="9F9F9F"/>
              </w:divBdr>
            </w:div>
            <w:div w:id="546332427">
              <w:marLeft w:val="-1050"/>
              <w:marRight w:val="-1050"/>
              <w:marTop w:val="300"/>
              <w:marBottom w:val="0"/>
              <w:divBdr>
                <w:top w:val="none" w:sz="0" w:space="0" w:color="auto"/>
                <w:left w:val="none" w:sz="0" w:space="0" w:color="auto"/>
                <w:bottom w:val="none" w:sz="0" w:space="0" w:color="auto"/>
                <w:right w:val="none" w:sz="0" w:space="0" w:color="auto"/>
              </w:divBdr>
            </w:div>
            <w:div w:id="1001618796">
              <w:marLeft w:val="-1050"/>
              <w:marRight w:val="-1050"/>
              <w:marTop w:val="0"/>
              <w:marBottom w:val="150"/>
              <w:divBdr>
                <w:top w:val="none" w:sz="0" w:space="0" w:color="auto"/>
                <w:left w:val="single" w:sz="6" w:space="31" w:color="9F9F9F"/>
                <w:bottom w:val="single" w:sz="6" w:space="0" w:color="9F9F9F"/>
                <w:right w:val="single" w:sz="6" w:space="31" w:color="9F9F9F"/>
              </w:divBdr>
            </w:div>
            <w:div w:id="1011446544">
              <w:marLeft w:val="-1050"/>
              <w:marRight w:val="-1050"/>
              <w:marTop w:val="0"/>
              <w:marBottom w:val="150"/>
              <w:divBdr>
                <w:top w:val="single" w:sz="6" w:space="0" w:color="9F9F9F"/>
                <w:left w:val="single" w:sz="6" w:space="31" w:color="9F9F9F"/>
                <w:bottom w:val="single" w:sz="6" w:space="0" w:color="9F9F9F"/>
                <w:right w:val="single" w:sz="6" w:space="31" w:color="9F9F9F"/>
              </w:divBdr>
            </w:div>
            <w:div w:id="1242762725">
              <w:marLeft w:val="-1050"/>
              <w:marRight w:val="-1050"/>
              <w:marTop w:val="300"/>
              <w:marBottom w:val="0"/>
              <w:divBdr>
                <w:top w:val="none" w:sz="0" w:space="0" w:color="auto"/>
                <w:left w:val="none" w:sz="0" w:space="0" w:color="auto"/>
                <w:bottom w:val="none" w:sz="0" w:space="0" w:color="auto"/>
                <w:right w:val="none" w:sz="0" w:space="0" w:color="auto"/>
              </w:divBdr>
            </w:div>
            <w:div w:id="179666062">
              <w:marLeft w:val="-1050"/>
              <w:marRight w:val="-1050"/>
              <w:marTop w:val="0"/>
              <w:marBottom w:val="150"/>
              <w:divBdr>
                <w:top w:val="none" w:sz="0" w:space="0" w:color="auto"/>
                <w:left w:val="single" w:sz="6" w:space="31" w:color="9F9F9F"/>
                <w:bottom w:val="single" w:sz="6" w:space="0" w:color="9F9F9F"/>
                <w:right w:val="single" w:sz="6" w:space="31" w:color="9F9F9F"/>
              </w:divBdr>
            </w:div>
            <w:div w:id="27609520">
              <w:marLeft w:val="-1050"/>
              <w:marRight w:val="-1050"/>
              <w:marTop w:val="300"/>
              <w:marBottom w:val="0"/>
              <w:divBdr>
                <w:top w:val="none" w:sz="0" w:space="0" w:color="auto"/>
                <w:left w:val="none" w:sz="0" w:space="0" w:color="auto"/>
                <w:bottom w:val="none" w:sz="0" w:space="0" w:color="auto"/>
                <w:right w:val="none" w:sz="0" w:space="0" w:color="auto"/>
              </w:divBdr>
            </w:div>
            <w:div w:id="146870026">
              <w:marLeft w:val="-1050"/>
              <w:marRight w:val="-1050"/>
              <w:marTop w:val="0"/>
              <w:marBottom w:val="150"/>
              <w:divBdr>
                <w:top w:val="none" w:sz="0" w:space="0" w:color="auto"/>
                <w:left w:val="single" w:sz="6" w:space="31" w:color="9F9F9F"/>
                <w:bottom w:val="single" w:sz="6" w:space="0" w:color="9F9F9F"/>
                <w:right w:val="single" w:sz="6" w:space="31" w:color="9F9F9F"/>
              </w:divBdr>
            </w:div>
            <w:div w:id="1871911600">
              <w:marLeft w:val="-1050"/>
              <w:marRight w:val="-1050"/>
              <w:marTop w:val="0"/>
              <w:marBottom w:val="150"/>
              <w:divBdr>
                <w:top w:val="single" w:sz="6" w:space="0" w:color="9F9F9F"/>
                <w:left w:val="single" w:sz="6" w:space="31" w:color="9F9F9F"/>
                <w:bottom w:val="single" w:sz="6" w:space="0" w:color="9F9F9F"/>
                <w:right w:val="single" w:sz="6" w:space="31" w:color="9F9F9F"/>
              </w:divBdr>
            </w:div>
            <w:div w:id="1082143435">
              <w:blockQuote w:val="1"/>
              <w:marLeft w:val="-1050"/>
              <w:marRight w:val="-1050"/>
              <w:marTop w:val="300"/>
              <w:marBottom w:val="300"/>
              <w:divBdr>
                <w:top w:val="none" w:sz="0" w:space="0" w:color="auto"/>
                <w:left w:val="none" w:sz="0" w:space="0" w:color="auto"/>
                <w:bottom w:val="none" w:sz="0" w:space="0" w:color="auto"/>
                <w:right w:val="none" w:sz="0" w:space="0" w:color="auto"/>
              </w:divBdr>
            </w:div>
            <w:div w:id="483933095">
              <w:marLeft w:val="-1050"/>
              <w:marRight w:val="-1050"/>
              <w:marTop w:val="300"/>
              <w:marBottom w:val="0"/>
              <w:divBdr>
                <w:top w:val="none" w:sz="0" w:space="0" w:color="auto"/>
                <w:left w:val="none" w:sz="0" w:space="0" w:color="auto"/>
                <w:bottom w:val="none" w:sz="0" w:space="0" w:color="auto"/>
                <w:right w:val="none" w:sz="0" w:space="0" w:color="auto"/>
              </w:divBdr>
            </w:div>
            <w:div w:id="442113900">
              <w:marLeft w:val="-1050"/>
              <w:marRight w:val="-1050"/>
              <w:marTop w:val="0"/>
              <w:marBottom w:val="150"/>
              <w:divBdr>
                <w:top w:val="none" w:sz="0" w:space="0" w:color="auto"/>
                <w:left w:val="single" w:sz="6" w:space="31" w:color="9F9F9F"/>
                <w:bottom w:val="single" w:sz="6" w:space="0" w:color="9F9F9F"/>
                <w:right w:val="single" w:sz="6" w:space="31" w:color="9F9F9F"/>
              </w:divBdr>
            </w:div>
            <w:div w:id="1941185037">
              <w:marLeft w:val="-1050"/>
              <w:marRight w:val="-1050"/>
              <w:marTop w:val="300"/>
              <w:marBottom w:val="0"/>
              <w:divBdr>
                <w:top w:val="none" w:sz="0" w:space="0" w:color="auto"/>
                <w:left w:val="none" w:sz="0" w:space="0" w:color="auto"/>
                <w:bottom w:val="none" w:sz="0" w:space="0" w:color="auto"/>
                <w:right w:val="none" w:sz="0" w:space="0" w:color="auto"/>
              </w:divBdr>
            </w:div>
            <w:div w:id="1566839984">
              <w:marLeft w:val="-1050"/>
              <w:marRight w:val="-1050"/>
              <w:marTop w:val="0"/>
              <w:marBottom w:val="150"/>
              <w:divBdr>
                <w:top w:val="none" w:sz="0" w:space="0" w:color="auto"/>
                <w:left w:val="single" w:sz="6" w:space="31" w:color="9F9F9F"/>
                <w:bottom w:val="single" w:sz="6" w:space="0" w:color="9F9F9F"/>
                <w:right w:val="single" w:sz="6" w:space="31" w:color="9F9F9F"/>
              </w:divBdr>
            </w:div>
            <w:div w:id="706028608">
              <w:marLeft w:val="-1050"/>
              <w:marRight w:val="-1050"/>
              <w:marTop w:val="300"/>
              <w:marBottom w:val="0"/>
              <w:divBdr>
                <w:top w:val="none" w:sz="0" w:space="0" w:color="auto"/>
                <w:left w:val="none" w:sz="0" w:space="0" w:color="auto"/>
                <w:bottom w:val="none" w:sz="0" w:space="0" w:color="auto"/>
                <w:right w:val="none" w:sz="0" w:space="0" w:color="auto"/>
              </w:divBdr>
            </w:div>
            <w:div w:id="1101805511">
              <w:marLeft w:val="-1050"/>
              <w:marRight w:val="-1050"/>
              <w:marTop w:val="0"/>
              <w:marBottom w:val="150"/>
              <w:divBdr>
                <w:top w:val="none" w:sz="0" w:space="0" w:color="auto"/>
                <w:left w:val="single" w:sz="6" w:space="31" w:color="9F9F9F"/>
                <w:bottom w:val="single" w:sz="6" w:space="0" w:color="9F9F9F"/>
                <w:right w:val="single" w:sz="6" w:space="31" w:color="9F9F9F"/>
              </w:divBdr>
            </w:div>
            <w:div w:id="1970554767">
              <w:marLeft w:val="-1050"/>
              <w:marRight w:val="-1050"/>
              <w:marTop w:val="300"/>
              <w:marBottom w:val="0"/>
              <w:divBdr>
                <w:top w:val="none" w:sz="0" w:space="0" w:color="auto"/>
                <w:left w:val="none" w:sz="0" w:space="0" w:color="auto"/>
                <w:bottom w:val="none" w:sz="0" w:space="0" w:color="auto"/>
                <w:right w:val="none" w:sz="0" w:space="0" w:color="auto"/>
              </w:divBdr>
            </w:div>
            <w:div w:id="1165823410">
              <w:marLeft w:val="-1050"/>
              <w:marRight w:val="-1050"/>
              <w:marTop w:val="0"/>
              <w:marBottom w:val="150"/>
              <w:divBdr>
                <w:top w:val="none" w:sz="0" w:space="0" w:color="auto"/>
                <w:left w:val="single" w:sz="6" w:space="31" w:color="9F9F9F"/>
                <w:bottom w:val="single" w:sz="6" w:space="0" w:color="9F9F9F"/>
                <w:right w:val="single" w:sz="6" w:space="31" w:color="9F9F9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share?url=https://codeforgeek.com/2015/03/restful-api-node-and-express-4/" TargetMode="External"/><Relationship Id="rId13" Type="http://schemas.openxmlformats.org/officeDocument/2006/relationships/hyperlink" Target="https://github.com/codeforgeek/RESTful-api-using-nodejs/archive/master.zip"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twitter.com/intent/tweet?source=https://codeforgeek.com/2015/03/restful-api-node-and-express-4/&amp;text=RESTful%20API%20Using%20Node%20and%20Express%204"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rome.google.com/webstore/detail/postman-rest-client/fdmmgilgnpjigdojojpjoooidkmcomcm?hl=e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facebook.com/sharer/sharer.php?u=https://codeforgeek.com/2015/03/restful-api-node-and-express-4/" TargetMode="External"/><Relationship Id="rId11" Type="http://schemas.openxmlformats.org/officeDocument/2006/relationships/hyperlink" Target="https://codeforgeek.com/2015/03/restful-api-node-and-express-4/" TargetMode="External"/><Relationship Id="rId24" Type="http://schemas.openxmlformats.org/officeDocument/2006/relationships/fontTable" Target="fontTable.xml"/><Relationship Id="rId5" Type="http://schemas.openxmlformats.org/officeDocument/2006/relationships/hyperlink" Target="https://codeforgeek.com/2015/03/restful-api-node-and-express-4/" TargetMode="Externa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https://codeforgeek.com/author/shahid/"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pinterest.com/pin/create/button/?url=https://codeforgeek.com/2015/03/restful-api-node-and-express-4/&amp;description=RESTful%20API%20Using%20Node%20and%20Express%204" TargetMode="External"/><Relationship Id="rId14" Type="http://schemas.openxmlformats.org/officeDocument/2006/relationships/hyperlink" Target="http://codeforgeek.com/2014/12/cluster-node-js-performance/"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2244</Words>
  <Characters>12797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Firmansyah</dc:creator>
  <cp:keywords/>
  <dc:description/>
  <cp:lastModifiedBy>Vera Firmansyah</cp:lastModifiedBy>
  <cp:revision>2</cp:revision>
  <dcterms:created xsi:type="dcterms:W3CDTF">2017-08-16T09:02:00Z</dcterms:created>
  <dcterms:modified xsi:type="dcterms:W3CDTF">2017-08-16T09:02:00Z</dcterms:modified>
</cp:coreProperties>
</file>